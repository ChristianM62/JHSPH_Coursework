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9C382" w14:textId="3731583B" w:rsidR="00FA3FAA" w:rsidRPr="00790409" w:rsidRDefault="00B706A9">
      <w:pPr>
        <w:pStyle w:val="Title"/>
        <w:rPr>
          <w:rFonts w:ascii="Times New Roman" w:hAnsi="Times New Roman"/>
          <w:sz w:val="22"/>
        </w:rPr>
      </w:pPr>
      <w:r>
        <w:rPr>
          <w:rFonts w:ascii="Times New Roman" w:hAnsi="Times New Roman"/>
          <w:sz w:val="22"/>
        </w:rPr>
        <w:t>Biostatistics 140.655, 2017-18</w:t>
      </w:r>
    </w:p>
    <w:p w14:paraId="186E039B" w14:textId="10829337" w:rsidR="00FA3FAA" w:rsidRDefault="00E36DEA" w:rsidP="00790409">
      <w:pPr>
        <w:pStyle w:val="Title"/>
        <w:rPr>
          <w:rFonts w:ascii="Times New Roman" w:hAnsi="Times New Roman"/>
          <w:sz w:val="22"/>
        </w:rPr>
      </w:pPr>
      <w:r>
        <w:rPr>
          <w:rFonts w:ascii="Times New Roman" w:hAnsi="Times New Roman"/>
          <w:sz w:val="22"/>
        </w:rPr>
        <w:t>Lab</w:t>
      </w:r>
      <w:r w:rsidR="00FA3FAA" w:rsidRPr="00790409">
        <w:rPr>
          <w:rFonts w:ascii="Times New Roman" w:hAnsi="Times New Roman"/>
          <w:sz w:val="22"/>
        </w:rPr>
        <w:t xml:space="preserve"> 1</w:t>
      </w:r>
      <w:r w:rsidR="00B65A6B">
        <w:rPr>
          <w:rFonts w:ascii="Times New Roman" w:hAnsi="Times New Roman"/>
          <w:sz w:val="22"/>
        </w:rPr>
        <w:t xml:space="preserve"> Solution</w:t>
      </w:r>
    </w:p>
    <w:p w14:paraId="4F8D1FAF" w14:textId="77777777" w:rsidR="00631254" w:rsidRPr="00790409" w:rsidRDefault="00631254" w:rsidP="00790409">
      <w:pPr>
        <w:pStyle w:val="Title"/>
        <w:rPr>
          <w:rFonts w:ascii="Times New Roman" w:hAnsi="Times New Roman"/>
          <w:sz w:val="22"/>
        </w:rPr>
      </w:pPr>
    </w:p>
    <w:p w14:paraId="74055643" w14:textId="291B81E2" w:rsidR="00FA3FAA" w:rsidRDefault="00FA3FAA">
      <w:pPr>
        <w:rPr>
          <w:rFonts w:ascii="Times New Roman" w:hAnsi="Times New Roman"/>
          <w:b/>
          <w:sz w:val="22"/>
          <w:u w:val="single"/>
        </w:rPr>
      </w:pPr>
      <w:r w:rsidRPr="00586984">
        <w:rPr>
          <w:rFonts w:ascii="Times New Roman" w:hAnsi="Times New Roman"/>
          <w:b/>
          <w:sz w:val="22"/>
          <w:u w:val="single"/>
        </w:rPr>
        <w:t>Topics:</w:t>
      </w:r>
    </w:p>
    <w:p w14:paraId="1F529252" w14:textId="77777777" w:rsidR="00BC4707" w:rsidRPr="00586984" w:rsidRDefault="00BC4707">
      <w:pPr>
        <w:rPr>
          <w:rFonts w:ascii="Times New Roman" w:hAnsi="Times New Roman"/>
          <w:b/>
          <w:sz w:val="22"/>
          <w:u w:val="single"/>
        </w:rPr>
      </w:pPr>
    </w:p>
    <w:p w14:paraId="22932B08" w14:textId="50367C35" w:rsidR="00F23549" w:rsidRDefault="00F23549" w:rsidP="00790409">
      <w:pPr>
        <w:numPr>
          <w:ilvl w:val="0"/>
          <w:numId w:val="13"/>
        </w:numPr>
        <w:rPr>
          <w:rFonts w:ascii="Times New Roman" w:hAnsi="Times New Roman"/>
          <w:sz w:val="22"/>
        </w:rPr>
      </w:pPr>
      <w:r>
        <w:rPr>
          <w:rFonts w:ascii="Times New Roman" w:hAnsi="Times New Roman"/>
          <w:sz w:val="22"/>
        </w:rPr>
        <w:t>Generate multivariate normal data</w:t>
      </w:r>
    </w:p>
    <w:p w14:paraId="6372D27F" w14:textId="4106231E" w:rsidR="00FA3FAA" w:rsidRDefault="004451CE" w:rsidP="00E36DEA">
      <w:pPr>
        <w:numPr>
          <w:ilvl w:val="0"/>
          <w:numId w:val="13"/>
        </w:numPr>
        <w:rPr>
          <w:rFonts w:ascii="Times New Roman" w:hAnsi="Times New Roman"/>
          <w:sz w:val="22"/>
        </w:rPr>
      </w:pPr>
      <w:r>
        <w:rPr>
          <w:rFonts w:ascii="Times New Roman" w:hAnsi="Times New Roman"/>
          <w:sz w:val="22"/>
        </w:rPr>
        <w:t>Compar</w:t>
      </w:r>
      <w:r w:rsidR="003B4B5D">
        <w:rPr>
          <w:rFonts w:ascii="Times New Roman" w:hAnsi="Times New Roman"/>
          <w:sz w:val="22"/>
        </w:rPr>
        <w:t>ison of</w:t>
      </w:r>
      <w:r>
        <w:rPr>
          <w:rFonts w:ascii="Times New Roman" w:hAnsi="Times New Roman"/>
          <w:sz w:val="22"/>
        </w:rPr>
        <w:t xml:space="preserve"> the </w:t>
      </w:r>
      <w:r w:rsidR="00632E76">
        <w:rPr>
          <w:rFonts w:ascii="Times New Roman" w:hAnsi="Times New Roman"/>
          <w:sz w:val="22"/>
        </w:rPr>
        <w:t xml:space="preserve">width and </w:t>
      </w:r>
      <w:r>
        <w:rPr>
          <w:rFonts w:ascii="Times New Roman" w:hAnsi="Times New Roman"/>
          <w:sz w:val="22"/>
        </w:rPr>
        <w:t xml:space="preserve">confidence level of confidence intervals constructed with and without accounting </w:t>
      </w:r>
      <w:r w:rsidR="00D97C95">
        <w:rPr>
          <w:rFonts w:ascii="Times New Roman" w:hAnsi="Times New Roman"/>
          <w:sz w:val="22"/>
        </w:rPr>
        <w:t>for the correlation in the data</w:t>
      </w:r>
    </w:p>
    <w:p w14:paraId="38567E81" w14:textId="77777777" w:rsidR="00D97C95" w:rsidRDefault="00D97C95" w:rsidP="00D97C95">
      <w:pPr>
        <w:numPr>
          <w:ilvl w:val="0"/>
          <w:numId w:val="13"/>
        </w:numPr>
        <w:rPr>
          <w:rFonts w:ascii="Times New Roman" w:hAnsi="Times New Roman"/>
          <w:sz w:val="22"/>
        </w:rPr>
      </w:pPr>
      <w:r>
        <w:rPr>
          <w:rFonts w:ascii="Times New Roman" w:hAnsi="Times New Roman"/>
          <w:sz w:val="22"/>
        </w:rPr>
        <w:t>Exploratory analysis of the mean response profile within a longitudinal dataset</w:t>
      </w:r>
    </w:p>
    <w:p w14:paraId="237E1E20" w14:textId="69AE22B1" w:rsidR="00D97C95" w:rsidRPr="00E36DEA" w:rsidRDefault="00D97C95" w:rsidP="00E36DEA">
      <w:pPr>
        <w:numPr>
          <w:ilvl w:val="0"/>
          <w:numId w:val="13"/>
        </w:numPr>
        <w:rPr>
          <w:rFonts w:ascii="Times New Roman" w:hAnsi="Times New Roman"/>
          <w:sz w:val="22"/>
        </w:rPr>
      </w:pPr>
      <w:r>
        <w:rPr>
          <w:rFonts w:ascii="Times New Roman" w:hAnsi="Times New Roman"/>
          <w:sz w:val="22"/>
        </w:rPr>
        <w:t>Exploratory analysis of the within subject correlation within a longitudinal dataset</w:t>
      </w:r>
    </w:p>
    <w:p w14:paraId="47024766" w14:textId="77777777" w:rsidR="00FA3FAA" w:rsidRPr="00790409" w:rsidRDefault="00FA3FAA">
      <w:pPr>
        <w:rPr>
          <w:rFonts w:ascii="Times New Roman" w:hAnsi="Times New Roman"/>
          <w:b/>
          <w:sz w:val="22"/>
        </w:rPr>
      </w:pPr>
    </w:p>
    <w:p w14:paraId="3D79F829" w14:textId="77777777" w:rsidR="00FA3FAA" w:rsidRPr="00586984" w:rsidRDefault="00FA3FAA">
      <w:pPr>
        <w:rPr>
          <w:rFonts w:ascii="Times New Roman" w:hAnsi="Times New Roman"/>
          <w:b/>
          <w:sz w:val="22"/>
          <w:u w:val="single"/>
        </w:rPr>
      </w:pPr>
      <w:r w:rsidRPr="00586984">
        <w:rPr>
          <w:rFonts w:ascii="Times New Roman" w:hAnsi="Times New Roman"/>
          <w:b/>
          <w:sz w:val="22"/>
          <w:u w:val="single"/>
        </w:rPr>
        <w:t>Learning Objectives:</w:t>
      </w:r>
    </w:p>
    <w:p w14:paraId="0B320A26" w14:textId="77777777" w:rsidR="00FA3FAA" w:rsidRPr="00790409" w:rsidRDefault="00FA3FAA">
      <w:pPr>
        <w:rPr>
          <w:rFonts w:ascii="Times New Roman" w:hAnsi="Times New Roman"/>
          <w:sz w:val="22"/>
        </w:rPr>
      </w:pPr>
    </w:p>
    <w:p w14:paraId="19BC11B3" w14:textId="77777777" w:rsidR="00A52FE5" w:rsidRPr="00790409" w:rsidRDefault="00FA3FAA" w:rsidP="00B77968">
      <w:pPr>
        <w:rPr>
          <w:rFonts w:ascii="Times New Roman" w:hAnsi="Times New Roman"/>
          <w:sz w:val="22"/>
        </w:rPr>
      </w:pPr>
      <w:r w:rsidRPr="00790409">
        <w:rPr>
          <w:rFonts w:ascii="Times New Roman" w:hAnsi="Times New Roman"/>
          <w:sz w:val="22"/>
        </w:rPr>
        <w:t>Students who successfully complete this</w:t>
      </w:r>
      <w:r w:rsidR="00B104D6">
        <w:rPr>
          <w:rFonts w:ascii="Times New Roman" w:hAnsi="Times New Roman"/>
          <w:sz w:val="22"/>
        </w:rPr>
        <w:t xml:space="preserve"> lab</w:t>
      </w:r>
      <w:r w:rsidR="00B77968" w:rsidRPr="00790409">
        <w:rPr>
          <w:rFonts w:ascii="Times New Roman" w:hAnsi="Times New Roman"/>
          <w:sz w:val="22"/>
        </w:rPr>
        <w:t xml:space="preserve"> </w:t>
      </w:r>
      <w:r w:rsidRPr="00790409">
        <w:rPr>
          <w:rFonts w:ascii="Times New Roman" w:hAnsi="Times New Roman"/>
          <w:sz w:val="22"/>
        </w:rPr>
        <w:t>will be able to:</w:t>
      </w:r>
    </w:p>
    <w:p w14:paraId="301928C5" w14:textId="77777777" w:rsidR="00B104D6" w:rsidRPr="00790409" w:rsidRDefault="00B104D6" w:rsidP="00B104D6">
      <w:pPr>
        <w:numPr>
          <w:ilvl w:val="0"/>
          <w:numId w:val="14"/>
        </w:numPr>
        <w:rPr>
          <w:rFonts w:ascii="Times New Roman" w:hAnsi="Times New Roman"/>
          <w:sz w:val="22"/>
        </w:rPr>
      </w:pPr>
      <w:r>
        <w:rPr>
          <w:rFonts w:ascii="Times New Roman" w:hAnsi="Times New Roman"/>
          <w:sz w:val="22"/>
        </w:rPr>
        <w:t xml:space="preserve">Compute the </w:t>
      </w:r>
      <w:r w:rsidR="00632E76">
        <w:rPr>
          <w:rFonts w:ascii="Times New Roman" w:hAnsi="Times New Roman"/>
          <w:sz w:val="22"/>
        </w:rPr>
        <w:t xml:space="preserve">sample mean and variance of longitudinal data and the sample </w:t>
      </w:r>
      <w:r>
        <w:rPr>
          <w:rFonts w:ascii="Times New Roman" w:hAnsi="Times New Roman"/>
          <w:sz w:val="22"/>
        </w:rPr>
        <w:t>correlation between two observations from the same subject measured at different times</w:t>
      </w:r>
    </w:p>
    <w:p w14:paraId="503DE6A8" w14:textId="77777777" w:rsidR="00B77968" w:rsidRDefault="00E36DEA" w:rsidP="00B77968">
      <w:pPr>
        <w:numPr>
          <w:ilvl w:val="0"/>
          <w:numId w:val="14"/>
        </w:numPr>
        <w:rPr>
          <w:rFonts w:ascii="Times New Roman" w:hAnsi="Times New Roman"/>
          <w:sz w:val="22"/>
        </w:rPr>
      </w:pPr>
      <w:r>
        <w:rPr>
          <w:rFonts w:ascii="Times New Roman" w:hAnsi="Times New Roman"/>
          <w:sz w:val="22"/>
        </w:rPr>
        <w:t>Create figures describing the mean response profile within a longitudinal dataset</w:t>
      </w:r>
    </w:p>
    <w:p w14:paraId="5875DD5B" w14:textId="781D83C3" w:rsidR="00D97C95" w:rsidRDefault="00D97C95" w:rsidP="00B77968">
      <w:pPr>
        <w:numPr>
          <w:ilvl w:val="0"/>
          <w:numId w:val="14"/>
        </w:numPr>
        <w:rPr>
          <w:rFonts w:ascii="Times New Roman" w:hAnsi="Times New Roman"/>
          <w:sz w:val="22"/>
        </w:rPr>
      </w:pPr>
      <w:r>
        <w:rPr>
          <w:rFonts w:ascii="Times New Roman" w:hAnsi="Times New Roman"/>
          <w:sz w:val="22"/>
        </w:rPr>
        <w:t>Define a “saturated model” for the mean</w:t>
      </w:r>
    </w:p>
    <w:p w14:paraId="295639B0" w14:textId="0CAFC340" w:rsidR="00D97C95" w:rsidRDefault="00D97C95" w:rsidP="00B77968">
      <w:pPr>
        <w:numPr>
          <w:ilvl w:val="0"/>
          <w:numId w:val="14"/>
        </w:numPr>
        <w:rPr>
          <w:rFonts w:ascii="Times New Roman" w:hAnsi="Times New Roman"/>
          <w:sz w:val="22"/>
        </w:rPr>
      </w:pPr>
      <w:r>
        <w:rPr>
          <w:rFonts w:ascii="Times New Roman" w:hAnsi="Times New Roman"/>
          <w:sz w:val="22"/>
        </w:rPr>
        <w:t>Estimate the autocorrelation function and describe each element of the autocorrelation function</w:t>
      </w:r>
    </w:p>
    <w:p w14:paraId="6A1EE29F" w14:textId="77777777" w:rsidR="00B77968" w:rsidRPr="00790409" w:rsidRDefault="00B77968" w:rsidP="00B77968">
      <w:pPr>
        <w:rPr>
          <w:rFonts w:ascii="Times New Roman" w:hAnsi="Times New Roman"/>
          <w:sz w:val="22"/>
        </w:rPr>
      </w:pPr>
    </w:p>
    <w:p w14:paraId="3DE8DEAE" w14:textId="77777777" w:rsidR="00B77968" w:rsidRPr="00586984" w:rsidRDefault="00E36DEA" w:rsidP="00B77968">
      <w:pPr>
        <w:rPr>
          <w:rFonts w:ascii="Times New Roman" w:hAnsi="Times New Roman"/>
          <w:b/>
          <w:sz w:val="22"/>
          <w:u w:val="single"/>
        </w:rPr>
      </w:pPr>
      <w:r w:rsidRPr="00586984">
        <w:rPr>
          <w:rFonts w:ascii="Times New Roman" w:hAnsi="Times New Roman"/>
          <w:b/>
          <w:sz w:val="22"/>
          <w:u w:val="single"/>
        </w:rPr>
        <w:t>Associated Quiz</w:t>
      </w:r>
      <w:r w:rsidR="00B77968" w:rsidRPr="00586984">
        <w:rPr>
          <w:rFonts w:ascii="Times New Roman" w:hAnsi="Times New Roman"/>
          <w:b/>
          <w:sz w:val="22"/>
          <w:u w:val="single"/>
        </w:rPr>
        <w:t>:</w:t>
      </w:r>
    </w:p>
    <w:p w14:paraId="29B388C9" w14:textId="77777777" w:rsidR="00341951" w:rsidRPr="00790409" w:rsidRDefault="00341951" w:rsidP="00B77968">
      <w:pPr>
        <w:rPr>
          <w:rFonts w:ascii="Times New Roman" w:hAnsi="Times New Roman"/>
          <w:b/>
          <w:sz w:val="22"/>
        </w:rPr>
      </w:pPr>
    </w:p>
    <w:p w14:paraId="67935D1C" w14:textId="66937A60" w:rsidR="00BB4CBD" w:rsidRDefault="00F23549" w:rsidP="00E36DEA">
      <w:pPr>
        <w:numPr>
          <w:ilvl w:val="0"/>
          <w:numId w:val="15"/>
        </w:numPr>
        <w:rPr>
          <w:rFonts w:ascii="Times New Roman" w:hAnsi="Times New Roman"/>
          <w:sz w:val="22"/>
        </w:rPr>
      </w:pPr>
      <w:r>
        <w:rPr>
          <w:rFonts w:ascii="Times New Roman" w:hAnsi="Times New Roman"/>
          <w:sz w:val="22"/>
        </w:rPr>
        <w:t>Quiz 1 will be available on Courseplus at 5pm today (Feb 1</w:t>
      </w:r>
      <w:r w:rsidRPr="00F23549">
        <w:rPr>
          <w:rFonts w:ascii="Times New Roman" w:hAnsi="Times New Roman"/>
          <w:sz w:val="22"/>
          <w:vertAlign w:val="superscript"/>
        </w:rPr>
        <w:t>st</w:t>
      </w:r>
      <w:r>
        <w:rPr>
          <w:rFonts w:ascii="Times New Roman" w:hAnsi="Times New Roman"/>
          <w:sz w:val="22"/>
        </w:rPr>
        <w:t>).</w:t>
      </w:r>
    </w:p>
    <w:p w14:paraId="3E8099A7" w14:textId="234F2D35" w:rsidR="00F23549" w:rsidRDefault="00F23549" w:rsidP="00E36DEA">
      <w:pPr>
        <w:numPr>
          <w:ilvl w:val="0"/>
          <w:numId w:val="15"/>
        </w:numPr>
        <w:rPr>
          <w:rFonts w:ascii="Times New Roman" w:hAnsi="Times New Roman"/>
          <w:sz w:val="22"/>
        </w:rPr>
      </w:pPr>
      <w:r>
        <w:rPr>
          <w:rFonts w:ascii="Times New Roman" w:hAnsi="Times New Roman"/>
          <w:sz w:val="22"/>
        </w:rPr>
        <w:t>You are to work alone on the quiz but may consult your course notes and lab materials.</w:t>
      </w:r>
    </w:p>
    <w:p w14:paraId="11EBEF7C" w14:textId="66554EE7" w:rsidR="00F23549" w:rsidRDefault="00F23549" w:rsidP="00E36DEA">
      <w:pPr>
        <w:numPr>
          <w:ilvl w:val="0"/>
          <w:numId w:val="15"/>
        </w:numPr>
        <w:rPr>
          <w:rFonts w:ascii="Times New Roman" w:hAnsi="Times New Roman"/>
          <w:sz w:val="22"/>
        </w:rPr>
      </w:pPr>
      <w:r>
        <w:rPr>
          <w:rFonts w:ascii="Times New Roman" w:hAnsi="Times New Roman"/>
          <w:sz w:val="22"/>
        </w:rPr>
        <w:t>Submit your solution to the quiz via Courseplus by end of day Feb 3</w:t>
      </w:r>
      <w:r w:rsidRPr="00F23549">
        <w:rPr>
          <w:rFonts w:ascii="Times New Roman" w:hAnsi="Times New Roman"/>
          <w:sz w:val="22"/>
          <w:vertAlign w:val="superscript"/>
        </w:rPr>
        <w:t>rd</w:t>
      </w:r>
      <w:r>
        <w:rPr>
          <w:rFonts w:ascii="Times New Roman" w:hAnsi="Times New Roman"/>
          <w:sz w:val="22"/>
        </w:rPr>
        <w:t>.</w:t>
      </w:r>
    </w:p>
    <w:p w14:paraId="7D715712" w14:textId="77777777" w:rsidR="00FA3FAA" w:rsidRPr="00790409" w:rsidRDefault="00FA3FAA">
      <w:pPr>
        <w:rPr>
          <w:rFonts w:ascii="Times New Roman" w:hAnsi="Times New Roman"/>
          <w:sz w:val="22"/>
        </w:rPr>
      </w:pPr>
    </w:p>
    <w:p w14:paraId="002655C3" w14:textId="77777777" w:rsidR="00FA3FAA" w:rsidRPr="00790409" w:rsidRDefault="00FA3FAA">
      <w:pPr>
        <w:rPr>
          <w:rFonts w:ascii="Times New Roman" w:hAnsi="Times New Roman"/>
          <w:sz w:val="22"/>
        </w:rPr>
      </w:pPr>
      <w:r w:rsidRPr="00790409">
        <w:rPr>
          <w:rFonts w:ascii="Times New Roman" w:hAnsi="Times New Roman"/>
          <w:b/>
          <w:sz w:val="22"/>
          <w:u w:val="single"/>
        </w:rPr>
        <w:t>Scientific Background</w:t>
      </w:r>
      <w:r w:rsidRPr="00790409">
        <w:rPr>
          <w:rFonts w:ascii="Times New Roman" w:hAnsi="Times New Roman"/>
          <w:sz w:val="22"/>
        </w:rPr>
        <w:t>:</w:t>
      </w:r>
    </w:p>
    <w:p w14:paraId="59B4D602" w14:textId="77777777" w:rsidR="00FA3FAA" w:rsidRPr="00790409" w:rsidRDefault="00FA3FAA">
      <w:pPr>
        <w:rPr>
          <w:rFonts w:ascii="Times New Roman" w:hAnsi="Times New Roman"/>
          <w:sz w:val="22"/>
        </w:rPr>
      </w:pPr>
    </w:p>
    <w:p w14:paraId="0104B607" w14:textId="77777777" w:rsidR="003B4B5D" w:rsidRDefault="003B4B5D" w:rsidP="003B4B5D">
      <w:pPr>
        <w:rPr>
          <w:rFonts w:ascii="Times New Roman" w:hAnsi="Times New Roman"/>
          <w:sz w:val="22"/>
        </w:rPr>
      </w:pPr>
      <w:r>
        <w:rPr>
          <w:rFonts w:ascii="Times New Roman" w:hAnsi="Times New Roman"/>
          <w:sz w:val="22"/>
        </w:rPr>
        <w:t xml:space="preserve">Assume you are a researcher interested in mental health symptoms among critically ill ICU survivors.  You administered the Short Form (36) Health Survey (SF-36) to 100 patients that consented to participate in your study.  The SF-36 will be administered at hospital discharge (time 0) and then monthly for 4 months.  You are specifically interested in the mental health score of the SF-36.   </w:t>
      </w:r>
    </w:p>
    <w:p w14:paraId="7CB5982C" w14:textId="77777777" w:rsidR="0026162A" w:rsidRDefault="0026162A">
      <w:pPr>
        <w:rPr>
          <w:rFonts w:ascii="Times New Roman" w:hAnsi="Times New Roman"/>
          <w:sz w:val="22"/>
        </w:rPr>
      </w:pPr>
    </w:p>
    <w:p w14:paraId="5D9BC4DF" w14:textId="344C713B" w:rsidR="00FA3FAA" w:rsidRDefault="0026162A">
      <w:pPr>
        <w:rPr>
          <w:rFonts w:ascii="Times New Roman" w:hAnsi="Times New Roman"/>
          <w:sz w:val="22"/>
        </w:rPr>
      </w:pPr>
      <w:r w:rsidRPr="0026162A">
        <w:rPr>
          <w:rFonts w:ascii="Times New Roman" w:hAnsi="Times New Roman"/>
          <w:i/>
          <w:sz w:val="22"/>
        </w:rPr>
        <w:t>A priori</w:t>
      </w:r>
      <w:r>
        <w:rPr>
          <w:rFonts w:ascii="Times New Roman" w:hAnsi="Times New Roman"/>
          <w:sz w:val="22"/>
        </w:rPr>
        <w:t xml:space="preserve"> you believe that t</w:t>
      </w:r>
      <w:r w:rsidRPr="004C082E">
        <w:rPr>
          <w:rFonts w:ascii="Times New Roman" w:hAnsi="Times New Roman"/>
          <w:sz w:val="22"/>
        </w:rPr>
        <w:t>he mental health symptoms of the ICU survivors will improve o</w:t>
      </w:r>
      <w:r w:rsidR="004451CE" w:rsidRPr="004C082E">
        <w:rPr>
          <w:rFonts w:ascii="Times New Roman" w:hAnsi="Times New Roman"/>
          <w:sz w:val="22"/>
        </w:rPr>
        <w:t>ver the course of the follow-up</w:t>
      </w:r>
      <w:r w:rsidRPr="004C082E">
        <w:rPr>
          <w:rFonts w:ascii="Times New Roman" w:hAnsi="Times New Roman"/>
          <w:sz w:val="22"/>
        </w:rPr>
        <w:t xml:space="preserve"> and yo</w:t>
      </w:r>
      <w:r w:rsidR="004451CE" w:rsidRPr="004C082E">
        <w:rPr>
          <w:rFonts w:ascii="Times New Roman" w:hAnsi="Times New Roman"/>
          <w:sz w:val="22"/>
        </w:rPr>
        <w:t>u state tha</w:t>
      </w:r>
      <w:r w:rsidR="00632E76" w:rsidRPr="004C082E">
        <w:rPr>
          <w:rFonts w:ascii="Times New Roman" w:hAnsi="Times New Roman"/>
          <w:sz w:val="22"/>
        </w:rPr>
        <w:t xml:space="preserve">t you will estimate </w:t>
      </w:r>
      <w:r w:rsidR="004451CE" w:rsidRPr="004C082E">
        <w:rPr>
          <w:rFonts w:ascii="Times New Roman" w:hAnsi="Times New Roman"/>
          <w:sz w:val="22"/>
        </w:rPr>
        <w:t>the improvement in mental health symptoms comparing 1 to 4 months</w:t>
      </w:r>
      <w:r w:rsidR="004451CE">
        <w:rPr>
          <w:rFonts w:ascii="Times New Roman" w:hAnsi="Times New Roman"/>
          <w:sz w:val="22"/>
        </w:rPr>
        <w:t xml:space="preserve"> post hospital discharge to hospital discharge</w:t>
      </w:r>
      <w:r w:rsidR="003B4B5D">
        <w:rPr>
          <w:rFonts w:ascii="Times New Roman" w:hAnsi="Times New Roman"/>
          <w:sz w:val="22"/>
        </w:rPr>
        <w:t xml:space="preserve"> (time 0 or baseline)</w:t>
      </w:r>
      <w:r w:rsidR="009B0DDB">
        <w:rPr>
          <w:rFonts w:ascii="Times New Roman" w:hAnsi="Times New Roman"/>
          <w:sz w:val="22"/>
        </w:rPr>
        <w:t>.</w:t>
      </w:r>
    </w:p>
    <w:p w14:paraId="3BDC86A3" w14:textId="77777777" w:rsidR="009208AA" w:rsidRDefault="009208AA">
      <w:pPr>
        <w:rPr>
          <w:rFonts w:ascii="Times New Roman" w:hAnsi="Times New Roman"/>
          <w:sz w:val="22"/>
        </w:rPr>
      </w:pPr>
    </w:p>
    <w:p w14:paraId="1625FD13" w14:textId="77777777" w:rsidR="009208AA" w:rsidRDefault="009208AA">
      <w:pPr>
        <w:rPr>
          <w:rFonts w:ascii="Times New Roman" w:hAnsi="Times New Roman"/>
          <w:sz w:val="22"/>
        </w:rPr>
      </w:pPr>
      <w:r>
        <w:rPr>
          <w:rFonts w:ascii="Times New Roman" w:hAnsi="Times New Roman"/>
          <w:sz w:val="22"/>
        </w:rPr>
        <w:t>NOTE:  We are going to assume we have no deaths in our study patients or drop-out/missing data.  We will address these issues later in the course.</w:t>
      </w:r>
    </w:p>
    <w:p w14:paraId="460C626C" w14:textId="77777777" w:rsidR="00423D51" w:rsidRDefault="00423D51" w:rsidP="00423D51">
      <w:pPr>
        <w:rPr>
          <w:rFonts w:ascii="Times New Roman" w:hAnsi="Times New Roman"/>
          <w:sz w:val="22"/>
        </w:rPr>
      </w:pPr>
    </w:p>
    <w:p w14:paraId="0325F107" w14:textId="77777777" w:rsidR="00846852" w:rsidRDefault="00846852" w:rsidP="00846852">
      <w:pPr>
        <w:rPr>
          <w:rFonts w:ascii="Times New Roman" w:hAnsi="Times New Roman"/>
          <w:b/>
          <w:sz w:val="22"/>
          <w:u w:val="single"/>
        </w:rPr>
      </w:pPr>
    </w:p>
    <w:p w14:paraId="619C5DCD" w14:textId="77777777" w:rsidR="00846852" w:rsidRDefault="00846852" w:rsidP="00846852">
      <w:pPr>
        <w:rPr>
          <w:rFonts w:ascii="Times New Roman" w:hAnsi="Times New Roman"/>
          <w:b/>
          <w:sz w:val="22"/>
          <w:u w:val="single"/>
        </w:rPr>
      </w:pPr>
    </w:p>
    <w:p w14:paraId="46C76D86" w14:textId="77777777" w:rsidR="00846852" w:rsidRDefault="00846852" w:rsidP="00846852">
      <w:pPr>
        <w:rPr>
          <w:rFonts w:ascii="Times New Roman" w:hAnsi="Times New Roman"/>
          <w:b/>
          <w:sz w:val="22"/>
          <w:u w:val="single"/>
        </w:rPr>
      </w:pPr>
    </w:p>
    <w:p w14:paraId="6BC1754F" w14:textId="77777777" w:rsidR="00846852" w:rsidRDefault="00846852" w:rsidP="00846852">
      <w:pPr>
        <w:rPr>
          <w:rFonts w:ascii="Times New Roman" w:hAnsi="Times New Roman"/>
          <w:b/>
          <w:sz w:val="22"/>
          <w:u w:val="single"/>
        </w:rPr>
      </w:pPr>
    </w:p>
    <w:p w14:paraId="77BE4A69" w14:textId="77777777" w:rsidR="00846852" w:rsidRDefault="00846852" w:rsidP="00846852">
      <w:pPr>
        <w:rPr>
          <w:rFonts w:ascii="Times New Roman" w:hAnsi="Times New Roman"/>
          <w:b/>
          <w:sz w:val="22"/>
          <w:u w:val="single"/>
        </w:rPr>
      </w:pPr>
    </w:p>
    <w:p w14:paraId="5A39A1F1" w14:textId="77777777" w:rsidR="00846852" w:rsidRDefault="00846852" w:rsidP="00846852">
      <w:pPr>
        <w:rPr>
          <w:rFonts w:ascii="Times New Roman" w:hAnsi="Times New Roman"/>
          <w:b/>
          <w:sz w:val="22"/>
          <w:u w:val="single"/>
        </w:rPr>
      </w:pPr>
    </w:p>
    <w:p w14:paraId="700687DE" w14:textId="77777777" w:rsidR="00846852" w:rsidRDefault="00846852" w:rsidP="00846852">
      <w:pPr>
        <w:rPr>
          <w:rFonts w:ascii="Times New Roman" w:hAnsi="Times New Roman"/>
          <w:b/>
          <w:sz w:val="22"/>
          <w:u w:val="single"/>
        </w:rPr>
      </w:pPr>
    </w:p>
    <w:p w14:paraId="45975060" w14:textId="77777777" w:rsidR="00846852" w:rsidRDefault="00846852" w:rsidP="00846852">
      <w:pPr>
        <w:rPr>
          <w:rFonts w:ascii="Times New Roman" w:hAnsi="Times New Roman"/>
          <w:b/>
          <w:sz w:val="22"/>
          <w:u w:val="single"/>
        </w:rPr>
      </w:pPr>
    </w:p>
    <w:p w14:paraId="08484C48" w14:textId="77777777" w:rsidR="00846852" w:rsidRDefault="00846852" w:rsidP="00846852">
      <w:pPr>
        <w:rPr>
          <w:rFonts w:ascii="Times New Roman" w:hAnsi="Times New Roman"/>
          <w:b/>
          <w:sz w:val="22"/>
          <w:u w:val="single"/>
        </w:rPr>
      </w:pPr>
    </w:p>
    <w:p w14:paraId="1F54DB0F" w14:textId="77777777" w:rsidR="00D97C95" w:rsidRDefault="00D97C95" w:rsidP="00846852">
      <w:pPr>
        <w:rPr>
          <w:rFonts w:ascii="Times New Roman" w:hAnsi="Times New Roman"/>
          <w:b/>
          <w:sz w:val="22"/>
          <w:u w:val="single"/>
        </w:rPr>
      </w:pPr>
    </w:p>
    <w:p w14:paraId="25F3700D" w14:textId="77777777" w:rsidR="00846852" w:rsidRDefault="00846852" w:rsidP="00846852">
      <w:pPr>
        <w:rPr>
          <w:rFonts w:ascii="Times New Roman" w:hAnsi="Times New Roman"/>
          <w:b/>
          <w:sz w:val="22"/>
          <w:u w:val="single"/>
        </w:rPr>
      </w:pPr>
      <w:r>
        <w:rPr>
          <w:rFonts w:ascii="Times New Roman" w:hAnsi="Times New Roman"/>
          <w:b/>
          <w:sz w:val="22"/>
          <w:u w:val="single"/>
        </w:rPr>
        <w:lastRenderedPageBreak/>
        <w:t>To be completed prior to lab on Wednesday:</w:t>
      </w:r>
    </w:p>
    <w:p w14:paraId="071E6F3A" w14:textId="77777777" w:rsidR="00846852" w:rsidRPr="00790409" w:rsidRDefault="00846852" w:rsidP="00846852">
      <w:pPr>
        <w:rPr>
          <w:rFonts w:ascii="Times New Roman" w:hAnsi="Times New Roman"/>
          <w:b/>
          <w:sz w:val="22"/>
        </w:rPr>
      </w:pPr>
    </w:p>
    <w:p w14:paraId="359DC901" w14:textId="77777777" w:rsidR="00846852" w:rsidRDefault="00846852" w:rsidP="00846852">
      <w:pPr>
        <w:rPr>
          <w:rFonts w:ascii="Times New Roman" w:hAnsi="Times New Roman"/>
          <w:sz w:val="22"/>
        </w:rPr>
      </w:pPr>
      <w:r>
        <w:rPr>
          <w:rFonts w:ascii="Times New Roman" w:hAnsi="Times New Roman"/>
          <w:b/>
          <w:sz w:val="22"/>
          <w:u w:val="single"/>
        </w:rPr>
        <w:t>STATA Users:</w:t>
      </w:r>
      <w:r>
        <w:rPr>
          <w:rFonts w:ascii="Times New Roman" w:hAnsi="Times New Roman"/>
          <w:sz w:val="22"/>
        </w:rPr>
        <w:t xml:space="preserve">  To estimate the autocorrelation function in Stata, you need to install a new program called “autocor”.   </w:t>
      </w:r>
    </w:p>
    <w:p w14:paraId="01350967" w14:textId="77777777" w:rsidR="00846852" w:rsidRDefault="00846852" w:rsidP="00846852">
      <w:pPr>
        <w:pStyle w:val="ListParagraph"/>
        <w:numPr>
          <w:ilvl w:val="0"/>
          <w:numId w:val="22"/>
        </w:numPr>
        <w:rPr>
          <w:rFonts w:ascii="Times New Roman" w:hAnsi="Times New Roman"/>
          <w:sz w:val="22"/>
        </w:rPr>
      </w:pPr>
      <w:r>
        <w:rPr>
          <w:rFonts w:ascii="Times New Roman" w:hAnsi="Times New Roman"/>
          <w:sz w:val="22"/>
        </w:rPr>
        <w:t>Open a Stata session.</w:t>
      </w:r>
    </w:p>
    <w:p w14:paraId="6AB66651" w14:textId="77777777" w:rsidR="00846852" w:rsidRDefault="00846852" w:rsidP="00846852">
      <w:pPr>
        <w:pStyle w:val="ListParagraph"/>
        <w:numPr>
          <w:ilvl w:val="0"/>
          <w:numId w:val="22"/>
        </w:numPr>
        <w:rPr>
          <w:rFonts w:ascii="Times New Roman" w:hAnsi="Times New Roman"/>
          <w:sz w:val="22"/>
        </w:rPr>
      </w:pPr>
      <w:r>
        <w:rPr>
          <w:rFonts w:ascii="Times New Roman" w:hAnsi="Times New Roman"/>
          <w:sz w:val="22"/>
        </w:rPr>
        <w:t>Find out where Stata is storing “.ado” files on your computer by typing “adopath”</w:t>
      </w:r>
    </w:p>
    <w:p w14:paraId="72803094" w14:textId="77777777" w:rsidR="00846852" w:rsidRDefault="00846852" w:rsidP="00846852">
      <w:pPr>
        <w:pStyle w:val="ListParagraph"/>
        <w:rPr>
          <w:rFonts w:ascii="Times New Roman" w:hAnsi="Times New Roman"/>
          <w:sz w:val="22"/>
        </w:rPr>
      </w:pPr>
    </w:p>
    <w:p w14:paraId="3AD48C6F" w14:textId="77777777" w:rsidR="00846852" w:rsidRDefault="00846852" w:rsidP="00846852">
      <w:pPr>
        <w:pStyle w:val="ListParagraph"/>
        <w:rPr>
          <w:rFonts w:ascii="Times New Roman" w:hAnsi="Times New Roman"/>
          <w:sz w:val="22"/>
        </w:rPr>
      </w:pPr>
      <w:r>
        <w:rPr>
          <w:rFonts w:ascii="Times New Roman" w:hAnsi="Times New Roman"/>
          <w:sz w:val="22"/>
        </w:rPr>
        <w:t>Here is what I get on my PC:</w:t>
      </w:r>
    </w:p>
    <w:p w14:paraId="071C631B" w14:textId="77777777" w:rsidR="00846852" w:rsidRDefault="00846852" w:rsidP="00846852">
      <w:pPr>
        <w:pStyle w:val="ListParagraph"/>
        <w:rPr>
          <w:rFonts w:ascii="Times New Roman" w:hAnsi="Times New Roman"/>
          <w:sz w:val="22"/>
        </w:rPr>
      </w:pPr>
    </w:p>
    <w:p w14:paraId="6712C20C" w14:textId="77777777" w:rsidR="00846852" w:rsidRPr="0091257C" w:rsidRDefault="00846852" w:rsidP="00846852">
      <w:pPr>
        <w:pStyle w:val="ListParagraph"/>
        <w:rPr>
          <w:rFonts w:ascii="Courier New" w:hAnsi="Courier New" w:cs="Courier New"/>
          <w:sz w:val="20"/>
        </w:rPr>
      </w:pPr>
      <w:r w:rsidRPr="0091257C">
        <w:rPr>
          <w:rFonts w:ascii="Courier New" w:hAnsi="Courier New" w:cs="Courier New"/>
          <w:sz w:val="20"/>
        </w:rPr>
        <w:t>. adopath</w:t>
      </w:r>
    </w:p>
    <w:p w14:paraId="55AB2BE3" w14:textId="77777777" w:rsidR="00846852" w:rsidRPr="0091257C" w:rsidRDefault="00846852" w:rsidP="00846852">
      <w:pPr>
        <w:pStyle w:val="ListParagraph"/>
        <w:rPr>
          <w:rFonts w:ascii="Courier New" w:hAnsi="Courier New" w:cs="Courier New"/>
          <w:sz w:val="20"/>
        </w:rPr>
      </w:pPr>
      <w:r w:rsidRPr="0091257C">
        <w:rPr>
          <w:rFonts w:ascii="Courier New" w:hAnsi="Courier New" w:cs="Courier New"/>
          <w:sz w:val="20"/>
        </w:rPr>
        <w:t xml:space="preserve">  [1]  (BASE)      "C:\Program Files (x86)\Stata13\ado\base/"</w:t>
      </w:r>
    </w:p>
    <w:p w14:paraId="22BF8207" w14:textId="77777777" w:rsidR="00846852" w:rsidRPr="0091257C" w:rsidRDefault="00846852" w:rsidP="00846852">
      <w:pPr>
        <w:pStyle w:val="ListParagraph"/>
        <w:rPr>
          <w:rFonts w:ascii="Courier New" w:hAnsi="Courier New" w:cs="Courier New"/>
          <w:sz w:val="20"/>
        </w:rPr>
      </w:pPr>
      <w:r w:rsidRPr="0091257C">
        <w:rPr>
          <w:rFonts w:ascii="Courier New" w:hAnsi="Courier New" w:cs="Courier New"/>
          <w:sz w:val="20"/>
        </w:rPr>
        <w:t xml:space="preserve">  [2]  (SITE)      "C:\Program Files (x86)\Stata13\ado\site/"</w:t>
      </w:r>
    </w:p>
    <w:p w14:paraId="27EC02DD" w14:textId="77777777" w:rsidR="00846852" w:rsidRPr="0091257C" w:rsidRDefault="00846852" w:rsidP="00846852">
      <w:pPr>
        <w:pStyle w:val="ListParagraph"/>
        <w:rPr>
          <w:rFonts w:ascii="Courier New" w:hAnsi="Courier New" w:cs="Courier New"/>
          <w:sz w:val="20"/>
        </w:rPr>
      </w:pPr>
      <w:r w:rsidRPr="0091257C">
        <w:rPr>
          <w:rFonts w:ascii="Courier New" w:hAnsi="Courier New" w:cs="Courier New"/>
          <w:sz w:val="20"/>
        </w:rPr>
        <w:t xml:space="preserve">  [3]              "."</w:t>
      </w:r>
    </w:p>
    <w:p w14:paraId="2436943B" w14:textId="77777777" w:rsidR="00846852" w:rsidRPr="0091257C" w:rsidRDefault="00846852" w:rsidP="00846852">
      <w:pPr>
        <w:pStyle w:val="ListParagraph"/>
        <w:rPr>
          <w:rFonts w:ascii="Courier New" w:hAnsi="Courier New" w:cs="Courier New"/>
          <w:sz w:val="20"/>
        </w:rPr>
      </w:pPr>
      <w:r w:rsidRPr="0091257C">
        <w:rPr>
          <w:rFonts w:ascii="Courier New" w:hAnsi="Courier New" w:cs="Courier New"/>
          <w:sz w:val="20"/>
        </w:rPr>
        <w:t xml:space="preserve">  </w:t>
      </w:r>
      <w:r w:rsidRPr="00C90DEE">
        <w:rPr>
          <w:rFonts w:ascii="Courier New" w:hAnsi="Courier New" w:cs="Courier New"/>
          <w:sz w:val="20"/>
          <w:highlight w:val="yellow"/>
        </w:rPr>
        <w:t>[4]  (PERSONAL)  "c:\ado\personal/"</w:t>
      </w:r>
    </w:p>
    <w:p w14:paraId="5CE15AE5" w14:textId="77777777" w:rsidR="00846852" w:rsidRPr="0091257C" w:rsidRDefault="00846852" w:rsidP="00846852">
      <w:pPr>
        <w:pStyle w:val="ListParagraph"/>
        <w:rPr>
          <w:rFonts w:ascii="Courier New" w:hAnsi="Courier New" w:cs="Courier New"/>
          <w:sz w:val="20"/>
        </w:rPr>
      </w:pPr>
      <w:r w:rsidRPr="0091257C">
        <w:rPr>
          <w:rFonts w:ascii="Courier New" w:hAnsi="Courier New" w:cs="Courier New"/>
          <w:sz w:val="20"/>
        </w:rPr>
        <w:t xml:space="preserve">  [5]  (PLUS)      "c:\ado\plus/"</w:t>
      </w:r>
    </w:p>
    <w:p w14:paraId="4C68FDA0" w14:textId="77777777" w:rsidR="00846852" w:rsidRPr="0091257C" w:rsidRDefault="00846852" w:rsidP="00846852">
      <w:pPr>
        <w:pStyle w:val="ListParagraph"/>
        <w:rPr>
          <w:rFonts w:ascii="Courier New" w:hAnsi="Courier New" w:cs="Courier New"/>
          <w:sz w:val="20"/>
        </w:rPr>
      </w:pPr>
      <w:r w:rsidRPr="0091257C">
        <w:rPr>
          <w:rFonts w:ascii="Courier New" w:hAnsi="Courier New" w:cs="Courier New"/>
          <w:sz w:val="20"/>
        </w:rPr>
        <w:t xml:space="preserve">  [6]  (OLDPLACE)  "c:\ado/"</w:t>
      </w:r>
    </w:p>
    <w:p w14:paraId="72D6B552" w14:textId="77777777" w:rsidR="00846852" w:rsidRPr="0091257C" w:rsidRDefault="00846852" w:rsidP="00846852">
      <w:pPr>
        <w:rPr>
          <w:rFonts w:ascii="Times New Roman" w:hAnsi="Times New Roman"/>
          <w:sz w:val="22"/>
        </w:rPr>
      </w:pPr>
    </w:p>
    <w:p w14:paraId="692C14F5" w14:textId="4E293EAB" w:rsidR="00846852" w:rsidRPr="00846852" w:rsidRDefault="00846852" w:rsidP="00846852">
      <w:pPr>
        <w:pStyle w:val="ListParagraph"/>
        <w:numPr>
          <w:ilvl w:val="0"/>
          <w:numId w:val="22"/>
        </w:numPr>
        <w:rPr>
          <w:rFonts w:ascii="Times New Roman" w:hAnsi="Times New Roman"/>
          <w:sz w:val="22"/>
        </w:rPr>
      </w:pPr>
      <w:r>
        <w:rPr>
          <w:rFonts w:ascii="Times New Roman" w:hAnsi="Times New Roman"/>
          <w:sz w:val="22"/>
        </w:rPr>
        <w:t>Download the “Course Stata ADO files” zip-file from the Courseplus GENERAL INFORMATION folder.  Extract the contents of this zip-file to your personal “ado” file directory.</w:t>
      </w:r>
    </w:p>
    <w:p w14:paraId="5B2CEFBE" w14:textId="77777777" w:rsidR="00846852" w:rsidRDefault="00846852" w:rsidP="00846852">
      <w:pPr>
        <w:rPr>
          <w:rFonts w:ascii="Times New Roman" w:hAnsi="Times New Roman"/>
          <w:sz w:val="22"/>
        </w:rPr>
      </w:pPr>
    </w:p>
    <w:p w14:paraId="65F625B6" w14:textId="3BD720BD" w:rsidR="00846852" w:rsidRDefault="00846852" w:rsidP="00846852">
      <w:pPr>
        <w:rPr>
          <w:rFonts w:ascii="Times New Roman" w:hAnsi="Times New Roman"/>
          <w:sz w:val="22"/>
        </w:rPr>
      </w:pPr>
      <w:r>
        <w:rPr>
          <w:rFonts w:ascii="Times New Roman" w:hAnsi="Times New Roman"/>
          <w:sz w:val="22"/>
        </w:rPr>
        <w:t xml:space="preserve">Theoretically, you should now have access to the “autocor” function (among others) whenever you open a Stata session. </w:t>
      </w:r>
    </w:p>
    <w:p w14:paraId="2F11A138" w14:textId="77777777" w:rsidR="00846852" w:rsidRDefault="00846852" w:rsidP="00846852">
      <w:pPr>
        <w:rPr>
          <w:rFonts w:ascii="Times New Roman" w:hAnsi="Times New Roman"/>
          <w:sz w:val="22"/>
        </w:rPr>
      </w:pPr>
    </w:p>
    <w:p w14:paraId="52629C9C" w14:textId="77777777" w:rsidR="00846852" w:rsidRDefault="00846852" w:rsidP="00846852">
      <w:pPr>
        <w:rPr>
          <w:rFonts w:ascii="Times New Roman" w:hAnsi="Times New Roman"/>
          <w:sz w:val="22"/>
        </w:rPr>
      </w:pPr>
      <w:r>
        <w:rPr>
          <w:rFonts w:ascii="Times New Roman" w:hAnsi="Times New Roman"/>
          <w:sz w:val="22"/>
        </w:rPr>
        <w:t>To confirm that the “autocor” command will work on your machine, do the following:</w:t>
      </w:r>
    </w:p>
    <w:p w14:paraId="2C1F0083" w14:textId="77777777" w:rsidR="00846852" w:rsidRDefault="00846852" w:rsidP="00846852">
      <w:pPr>
        <w:rPr>
          <w:rFonts w:ascii="Times New Roman" w:hAnsi="Times New Roman"/>
          <w:sz w:val="22"/>
        </w:rPr>
      </w:pPr>
    </w:p>
    <w:p w14:paraId="3C637463" w14:textId="147EF13D" w:rsidR="00846852" w:rsidRDefault="00846852" w:rsidP="00846852">
      <w:pPr>
        <w:pStyle w:val="ListParagraph"/>
        <w:numPr>
          <w:ilvl w:val="0"/>
          <w:numId w:val="23"/>
        </w:numPr>
        <w:rPr>
          <w:rFonts w:ascii="Times New Roman" w:hAnsi="Times New Roman"/>
          <w:sz w:val="22"/>
        </w:rPr>
      </w:pPr>
      <w:r>
        <w:rPr>
          <w:rFonts w:ascii="Times New Roman" w:hAnsi="Times New Roman"/>
          <w:sz w:val="22"/>
        </w:rPr>
        <w:t>Download the dataset “test_autocor.dta” from the Courseplus Lab1 folder.</w:t>
      </w:r>
    </w:p>
    <w:p w14:paraId="4E74C8CA" w14:textId="77777777" w:rsidR="00846852" w:rsidRDefault="00846852" w:rsidP="00846852">
      <w:pPr>
        <w:pStyle w:val="ListParagraph"/>
        <w:numPr>
          <w:ilvl w:val="0"/>
          <w:numId w:val="23"/>
        </w:numPr>
        <w:rPr>
          <w:rFonts w:ascii="Times New Roman" w:hAnsi="Times New Roman"/>
          <w:sz w:val="22"/>
        </w:rPr>
      </w:pPr>
      <w:r>
        <w:rPr>
          <w:rFonts w:ascii="Times New Roman" w:hAnsi="Times New Roman"/>
          <w:sz w:val="22"/>
        </w:rPr>
        <w:t>Open this dataset within Stata.</w:t>
      </w:r>
    </w:p>
    <w:p w14:paraId="7147CA84" w14:textId="77777777" w:rsidR="00846852" w:rsidRPr="0091257C" w:rsidRDefault="00846852" w:rsidP="00846852">
      <w:pPr>
        <w:pStyle w:val="ListParagraph"/>
        <w:numPr>
          <w:ilvl w:val="0"/>
          <w:numId w:val="23"/>
        </w:numPr>
        <w:rPr>
          <w:rFonts w:ascii="Times New Roman" w:hAnsi="Times New Roman"/>
          <w:sz w:val="22"/>
        </w:rPr>
      </w:pPr>
      <w:r>
        <w:rPr>
          <w:rFonts w:ascii="Times New Roman" w:hAnsi="Times New Roman"/>
          <w:sz w:val="22"/>
        </w:rPr>
        <w:t xml:space="preserve">Type the following:  </w:t>
      </w:r>
      <w:r>
        <w:rPr>
          <w:rFonts w:ascii="Courier New" w:hAnsi="Courier New" w:cs="Courier New"/>
          <w:sz w:val="20"/>
        </w:rPr>
        <w:t>autocor y time id</w:t>
      </w:r>
    </w:p>
    <w:p w14:paraId="6A3121B0" w14:textId="77777777" w:rsidR="00846852" w:rsidRDefault="00846852" w:rsidP="00846852">
      <w:pPr>
        <w:rPr>
          <w:rFonts w:ascii="Times New Roman" w:hAnsi="Times New Roman"/>
          <w:sz w:val="22"/>
        </w:rPr>
      </w:pPr>
    </w:p>
    <w:p w14:paraId="79E640D0" w14:textId="77777777" w:rsidR="00846852" w:rsidRDefault="00846852" w:rsidP="00846852">
      <w:pPr>
        <w:rPr>
          <w:rFonts w:ascii="Times New Roman" w:hAnsi="Times New Roman"/>
          <w:sz w:val="22"/>
        </w:rPr>
      </w:pPr>
      <w:r>
        <w:rPr>
          <w:rFonts w:ascii="Times New Roman" w:hAnsi="Times New Roman"/>
          <w:sz w:val="22"/>
        </w:rPr>
        <w:t>If the autocor command is working properly, you should see the following output:</w:t>
      </w:r>
    </w:p>
    <w:p w14:paraId="115170A3" w14:textId="77777777" w:rsidR="00846852" w:rsidRDefault="00846852" w:rsidP="00846852">
      <w:pPr>
        <w:rPr>
          <w:rFonts w:ascii="Times New Roman" w:hAnsi="Times New Roman"/>
          <w:sz w:val="22"/>
        </w:rPr>
      </w:pPr>
    </w:p>
    <w:p w14:paraId="7C5AE777" w14:textId="77777777" w:rsidR="00846852" w:rsidRPr="0091257C" w:rsidRDefault="00846852" w:rsidP="00846852">
      <w:pPr>
        <w:rPr>
          <w:rFonts w:ascii="Courier New" w:hAnsi="Courier New" w:cs="Courier New"/>
          <w:sz w:val="20"/>
        </w:rPr>
      </w:pPr>
      <w:r w:rsidRPr="0091257C">
        <w:rPr>
          <w:rFonts w:ascii="Courier New" w:hAnsi="Courier New" w:cs="Courier New"/>
          <w:sz w:val="20"/>
        </w:rPr>
        <w:t>. autocor y time id</w:t>
      </w:r>
    </w:p>
    <w:p w14:paraId="466EC0A8" w14:textId="77777777" w:rsidR="00846852" w:rsidRPr="0091257C" w:rsidRDefault="00846852" w:rsidP="00846852">
      <w:pPr>
        <w:rPr>
          <w:rFonts w:ascii="Courier New" w:hAnsi="Courier New" w:cs="Courier New"/>
          <w:sz w:val="20"/>
        </w:rPr>
      </w:pPr>
    </w:p>
    <w:p w14:paraId="21E1D39C" w14:textId="77777777" w:rsidR="00846852" w:rsidRPr="0091257C" w:rsidRDefault="00846852" w:rsidP="00846852">
      <w:pPr>
        <w:rPr>
          <w:rFonts w:ascii="Courier New" w:hAnsi="Courier New" w:cs="Courier New"/>
          <w:sz w:val="20"/>
        </w:rPr>
      </w:pPr>
      <w:r w:rsidRPr="0091257C">
        <w:rPr>
          <w:rFonts w:ascii="Courier New" w:hAnsi="Courier New" w:cs="Courier New"/>
          <w:sz w:val="20"/>
        </w:rPr>
        <w:t xml:space="preserve">             |    time1    time2    time3    time4    time5</w:t>
      </w:r>
    </w:p>
    <w:p w14:paraId="6F7FD4B2" w14:textId="77777777" w:rsidR="00846852" w:rsidRPr="0091257C" w:rsidRDefault="00846852" w:rsidP="00846852">
      <w:pPr>
        <w:rPr>
          <w:rFonts w:ascii="Courier New" w:hAnsi="Courier New" w:cs="Courier New"/>
          <w:sz w:val="20"/>
        </w:rPr>
      </w:pPr>
      <w:r w:rsidRPr="0091257C">
        <w:rPr>
          <w:rFonts w:ascii="Courier New" w:hAnsi="Courier New" w:cs="Courier New"/>
          <w:sz w:val="20"/>
        </w:rPr>
        <w:t>-------------+---------------------------------------------</w:t>
      </w:r>
    </w:p>
    <w:p w14:paraId="160FA661" w14:textId="77777777" w:rsidR="00846852" w:rsidRPr="0091257C" w:rsidRDefault="00846852" w:rsidP="00846852">
      <w:pPr>
        <w:rPr>
          <w:rFonts w:ascii="Courier New" w:hAnsi="Courier New" w:cs="Courier New"/>
          <w:sz w:val="20"/>
        </w:rPr>
      </w:pPr>
      <w:r w:rsidRPr="0091257C">
        <w:rPr>
          <w:rFonts w:ascii="Courier New" w:hAnsi="Courier New" w:cs="Courier New"/>
          <w:sz w:val="20"/>
        </w:rPr>
        <w:t xml:space="preserve">       time1 |   1.0000 </w:t>
      </w:r>
    </w:p>
    <w:p w14:paraId="716E9880" w14:textId="77777777" w:rsidR="00846852" w:rsidRPr="0091257C" w:rsidRDefault="00846852" w:rsidP="00846852">
      <w:pPr>
        <w:rPr>
          <w:rFonts w:ascii="Courier New" w:hAnsi="Courier New" w:cs="Courier New"/>
          <w:sz w:val="20"/>
        </w:rPr>
      </w:pPr>
      <w:r w:rsidRPr="0091257C">
        <w:rPr>
          <w:rFonts w:ascii="Courier New" w:hAnsi="Courier New" w:cs="Courier New"/>
          <w:sz w:val="20"/>
        </w:rPr>
        <w:t xml:space="preserve">       time2 |   0.8292   1.0000 </w:t>
      </w:r>
    </w:p>
    <w:p w14:paraId="3ADD485B" w14:textId="77777777" w:rsidR="00846852" w:rsidRPr="0091257C" w:rsidRDefault="00846852" w:rsidP="00846852">
      <w:pPr>
        <w:rPr>
          <w:rFonts w:ascii="Courier New" w:hAnsi="Courier New" w:cs="Courier New"/>
          <w:sz w:val="20"/>
        </w:rPr>
      </w:pPr>
      <w:r w:rsidRPr="0091257C">
        <w:rPr>
          <w:rFonts w:ascii="Courier New" w:hAnsi="Courier New" w:cs="Courier New"/>
          <w:sz w:val="20"/>
        </w:rPr>
        <w:t xml:space="preserve">       time3 |   0.7929   0.8561   1.0000 </w:t>
      </w:r>
    </w:p>
    <w:p w14:paraId="562DAD70" w14:textId="77777777" w:rsidR="00846852" w:rsidRPr="0091257C" w:rsidRDefault="00846852" w:rsidP="00846852">
      <w:pPr>
        <w:rPr>
          <w:rFonts w:ascii="Courier New" w:hAnsi="Courier New" w:cs="Courier New"/>
          <w:sz w:val="20"/>
        </w:rPr>
      </w:pPr>
      <w:r w:rsidRPr="0091257C">
        <w:rPr>
          <w:rFonts w:ascii="Courier New" w:hAnsi="Courier New" w:cs="Courier New"/>
          <w:sz w:val="20"/>
        </w:rPr>
        <w:t xml:space="preserve">       time4 |   0.7491   0.8144   0.8816   1.0000 </w:t>
      </w:r>
    </w:p>
    <w:p w14:paraId="31638E7C" w14:textId="77777777" w:rsidR="00846852" w:rsidRPr="0091257C" w:rsidRDefault="00846852" w:rsidP="00846852">
      <w:pPr>
        <w:rPr>
          <w:rFonts w:ascii="Courier New" w:hAnsi="Courier New" w:cs="Courier New"/>
          <w:sz w:val="20"/>
        </w:rPr>
      </w:pPr>
      <w:r w:rsidRPr="0091257C">
        <w:rPr>
          <w:rFonts w:ascii="Courier New" w:hAnsi="Courier New" w:cs="Courier New"/>
          <w:sz w:val="20"/>
        </w:rPr>
        <w:t xml:space="preserve">       time5 |   0.7087   0.6830   0.7837   0.8485   1.0000 </w:t>
      </w:r>
    </w:p>
    <w:p w14:paraId="535DFAFF" w14:textId="77777777" w:rsidR="00846852" w:rsidRPr="0091257C" w:rsidRDefault="00846852" w:rsidP="00846852">
      <w:pPr>
        <w:rPr>
          <w:rFonts w:ascii="Courier New" w:hAnsi="Courier New" w:cs="Courier New"/>
          <w:sz w:val="20"/>
        </w:rPr>
      </w:pPr>
    </w:p>
    <w:p w14:paraId="5772DB35" w14:textId="77777777" w:rsidR="00846852" w:rsidRPr="0091257C" w:rsidRDefault="00846852" w:rsidP="00846852">
      <w:pPr>
        <w:rPr>
          <w:rFonts w:ascii="Courier New" w:hAnsi="Courier New" w:cs="Courier New"/>
          <w:sz w:val="20"/>
        </w:rPr>
      </w:pPr>
      <w:r w:rsidRPr="0091257C">
        <w:rPr>
          <w:rFonts w:ascii="Courier New" w:hAnsi="Courier New" w:cs="Courier New"/>
          <w:sz w:val="20"/>
        </w:rPr>
        <w:t xml:space="preserve">     +----------+</w:t>
      </w:r>
    </w:p>
    <w:p w14:paraId="6C506089" w14:textId="77777777" w:rsidR="00846852" w:rsidRPr="0091257C" w:rsidRDefault="00846852" w:rsidP="00846852">
      <w:pPr>
        <w:rPr>
          <w:rFonts w:ascii="Courier New" w:hAnsi="Courier New" w:cs="Courier New"/>
          <w:sz w:val="20"/>
        </w:rPr>
      </w:pPr>
      <w:r w:rsidRPr="0091257C">
        <w:rPr>
          <w:rFonts w:ascii="Courier New" w:hAnsi="Courier New" w:cs="Courier New"/>
          <w:sz w:val="20"/>
        </w:rPr>
        <w:t xml:space="preserve">     |      acf |</w:t>
      </w:r>
    </w:p>
    <w:p w14:paraId="62945144" w14:textId="77777777" w:rsidR="00846852" w:rsidRPr="0091257C" w:rsidRDefault="00846852" w:rsidP="00846852">
      <w:pPr>
        <w:rPr>
          <w:rFonts w:ascii="Courier New" w:hAnsi="Courier New" w:cs="Courier New"/>
          <w:sz w:val="20"/>
        </w:rPr>
      </w:pPr>
      <w:r w:rsidRPr="0091257C">
        <w:rPr>
          <w:rFonts w:ascii="Courier New" w:hAnsi="Courier New" w:cs="Courier New"/>
          <w:sz w:val="20"/>
        </w:rPr>
        <w:t xml:space="preserve">     |----------|</w:t>
      </w:r>
    </w:p>
    <w:p w14:paraId="6EFE9450" w14:textId="77777777" w:rsidR="00846852" w:rsidRPr="0091257C" w:rsidRDefault="00846852" w:rsidP="00846852">
      <w:pPr>
        <w:rPr>
          <w:rFonts w:ascii="Courier New" w:hAnsi="Courier New" w:cs="Courier New"/>
          <w:sz w:val="20"/>
        </w:rPr>
      </w:pPr>
      <w:r w:rsidRPr="0091257C">
        <w:rPr>
          <w:rFonts w:ascii="Courier New" w:hAnsi="Courier New" w:cs="Courier New"/>
          <w:sz w:val="20"/>
        </w:rPr>
        <w:t xml:space="preserve">  1. | .8485768 |</w:t>
      </w:r>
    </w:p>
    <w:p w14:paraId="378CAF82" w14:textId="77777777" w:rsidR="00846852" w:rsidRPr="0091257C" w:rsidRDefault="00846852" w:rsidP="00846852">
      <w:pPr>
        <w:rPr>
          <w:rFonts w:ascii="Courier New" w:hAnsi="Courier New" w:cs="Courier New"/>
          <w:sz w:val="20"/>
        </w:rPr>
      </w:pPr>
      <w:r w:rsidRPr="0091257C">
        <w:rPr>
          <w:rFonts w:ascii="Courier New" w:hAnsi="Courier New" w:cs="Courier New"/>
          <w:sz w:val="20"/>
        </w:rPr>
        <w:t xml:space="preserve">  2. | .7950424 |</w:t>
      </w:r>
    </w:p>
    <w:p w14:paraId="2B35DE07" w14:textId="77777777" w:rsidR="00846852" w:rsidRPr="0091257C" w:rsidRDefault="00846852" w:rsidP="00846852">
      <w:pPr>
        <w:rPr>
          <w:rFonts w:ascii="Courier New" w:hAnsi="Courier New" w:cs="Courier New"/>
          <w:sz w:val="20"/>
        </w:rPr>
      </w:pPr>
      <w:r w:rsidRPr="0091257C">
        <w:rPr>
          <w:rFonts w:ascii="Courier New" w:hAnsi="Courier New" w:cs="Courier New"/>
          <w:sz w:val="20"/>
        </w:rPr>
        <w:t xml:space="preserve">  3. | .7147705 |</w:t>
      </w:r>
    </w:p>
    <w:p w14:paraId="4C93772D" w14:textId="77777777" w:rsidR="00846852" w:rsidRPr="0091257C" w:rsidRDefault="00846852" w:rsidP="00846852">
      <w:pPr>
        <w:rPr>
          <w:rFonts w:ascii="Courier New" w:hAnsi="Courier New" w:cs="Courier New"/>
          <w:sz w:val="20"/>
        </w:rPr>
      </w:pPr>
      <w:r w:rsidRPr="0091257C">
        <w:rPr>
          <w:rFonts w:ascii="Courier New" w:hAnsi="Courier New" w:cs="Courier New"/>
          <w:sz w:val="20"/>
        </w:rPr>
        <w:t xml:space="preserve">  4. | .7086982 |</w:t>
      </w:r>
    </w:p>
    <w:p w14:paraId="504FE1DF" w14:textId="77777777" w:rsidR="00846852" w:rsidRPr="0091257C" w:rsidRDefault="00846852" w:rsidP="00846852">
      <w:pPr>
        <w:rPr>
          <w:rFonts w:ascii="Courier New" w:hAnsi="Courier New" w:cs="Courier New"/>
          <w:sz w:val="20"/>
        </w:rPr>
      </w:pPr>
      <w:r w:rsidRPr="0091257C">
        <w:rPr>
          <w:rFonts w:ascii="Courier New" w:hAnsi="Courier New" w:cs="Courier New"/>
          <w:sz w:val="20"/>
        </w:rPr>
        <w:t xml:space="preserve">     +----------+</w:t>
      </w:r>
    </w:p>
    <w:p w14:paraId="239910C3" w14:textId="77777777" w:rsidR="00846852" w:rsidRDefault="00846852" w:rsidP="00846852">
      <w:pPr>
        <w:rPr>
          <w:rFonts w:ascii="Times New Roman" w:hAnsi="Times New Roman"/>
          <w:sz w:val="22"/>
        </w:rPr>
      </w:pPr>
    </w:p>
    <w:p w14:paraId="2AC5A007" w14:textId="77777777" w:rsidR="00D97C95" w:rsidRDefault="00846852" w:rsidP="00846852">
      <w:pPr>
        <w:rPr>
          <w:rFonts w:ascii="Times New Roman" w:hAnsi="Times New Roman"/>
          <w:sz w:val="22"/>
        </w:rPr>
      </w:pPr>
      <w:r>
        <w:rPr>
          <w:rFonts w:ascii="Times New Roman" w:hAnsi="Times New Roman"/>
          <w:sz w:val="22"/>
        </w:rPr>
        <w:t>If the autocor command does not work for you, please post to the course bulletin board so we can help you set this up.</w:t>
      </w:r>
      <w:bookmarkStart w:id="0" w:name="_GoBack"/>
      <w:bookmarkEnd w:id="0"/>
    </w:p>
    <w:p w14:paraId="609CED35" w14:textId="7A98EF00" w:rsidR="00846852" w:rsidRDefault="00846852" w:rsidP="00846852">
      <w:pPr>
        <w:rPr>
          <w:rFonts w:ascii="Times New Roman" w:hAnsi="Times New Roman"/>
          <w:sz w:val="22"/>
        </w:rPr>
      </w:pPr>
      <w:r>
        <w:rPr>
          <w:rFonts w:ascii="Times New Roman" w:hAnsi="Times New Roman"/>
          <w:b/>
          <w:sz w:val="22"/>
          <w:u w:val="single"/>
        </w:rPr>
        <w:lastRenderedPageBreak/>
        <w:t>R Users:</w:t>
      </w:r>
      <w:r>
        <w:rPr>
          <w:rFonts w:ascii="Times New Roman" w:hAnsi="Times New Roman"/>
          <w:sz w:val="22"/>
        </w:rPr>
        <w:t xml:space="preserve">  You will need to install the “nlme” package.  You will use both the “gls” and “ACF” functions from the “nlme” package to estimate the.  To test the use of these functions, do the following:</w:t>
      </w:r>
    </w:p>
    <w:p w14:paraId="7F44F21A" w14:textId="77777777" w:rsidR="00846852" w:rsidRDefault="00846852" w:rsidP="00846852">
      <w:pPr>
        <w:rPr>
          <w:rFonts w:ascii="Times New Roman" w:hAnsi="Times New Roman"/>
          <w:sz w:val="22"/>
        </w:rPr>
      </w:pPr>
    </w:p>
    <w:p w14:paraId="1308C636" w14:textId="77777777" w:rsidR="00846852" w:rsidRDefault="00846852" w:rsidP="00846852">
      <w:pPr>
        <w:pStyle w:val="ListParagraph"/>
        <w:numPr>
          <w:ilvl w:val="0"/>
          <w:numId w:val="24"/>
        </w:numPr>
        <w:rPr>
          <w:rFonts w:ascii="Times New Roman" w:hAnsi="Times New Roman"/>
          <w:sz w:val="22"/>
        </w:rPr>
      </w:pPr>
      <w:r>
        <w:rPr>
          <w:rFonts w:ascii="Times New Roman" w:hAnsi="Times New Roman"/>
          <w:sz w:val="22"/>
        </w:rPr>
        <w:t>Open and R session.</w:t>
      </w:r>
    </w:p>
    <w:p w14:paraId="52A8B558" w14:textId="77777777" w:rsidR="00846852" w:rsidRDefault="00846852" w:rsidP="00846852">
      <w:pPr>
        <w:pStyle w:val="ListParagraph"/>
        <w:numPr>
          <w:ilvl w:val="0"/>
          <w:numId w:val="24"/>
        </w:numPr>
        <w:rPr>
          <w:rFonts w:ascii="Times New Roman" w:hAnsi="Times New Roman"/>
          <w:sz w:val="22"/>
        </w:rPr>
      </w:pPr>
      <w:r>
        <w:rPr>
          <w:rFonts w:ascii="Times New Roman" w:hAnsi="Times New Roman"/>
          <w:sz w:val="22"/>
        </w:rPr>
        <w:t xml:space="preserve">Download and load the “test_autocor.csv” file as a data object called “data”: </w:t>
      </w:r>
      <w:r w:rsidRPr="00607446">
        <w:rPr>
          <w:rFonts w:ascii="Courier New" w:hAnsi="Courier New" w:cs="Courier New"/>
          <w:sz w:val="22"/>
        </w:rPr>
        <w:t>data = read.table("test_autocor.csv", sep = ",", header = TRUE)</w:t>
      </w:r>
      <w:r>
        <w:rPr>
          <w:rFonts w:ascii="Times New Roman" w:hAnsi="Times New Roman"/>
          <w:sz w:val="22"/>
        </w:rPr>
        <w:t>.</w:t>
      </w:r>
    </w:p>
    <w:p w14:paraId="2D41E5DC" w14:textId="11FFD854" w:rsidR="00846852" w:rsidRPr="00993A76" w:rsidRDefault="00846852" w:rsidP="00846852">
      <w:pPr>
        <w:pStyle w:val="ListParagraph"/>
        <w:numPr>
          <w:ilvl w:val="0"/>
          <w:numId w:val="24"/>
        </w:numPr>
        <w:rPr>
          <w:rFonts w:ascii="Times New Roman" w:hAnsi="Times New Roman"/>
          <w:sz w:val="22"/>
        </w:rPr>
      </w:pPr>
      <w:r>
        <w:rPr>
          <w:rFonts w:ascii="Times New Roman" w:hAnsi="Times New Roman"/>
          <w:sz w:val="22"/>
        </w:rPr>
        <w:t xml:space="preserve">Install the “nlme” package; </w:t>
      </w:r>
      <w:r>
        <w:rPr>
          <w:rFonts w:ascii="Courier New" w:hAnsi="Courier New" w:cs="Courier New"/>
          <w:sz w:val="20"/>
        </w:rPr>
        <w:t>install.packages(</w:t>
      </w:r>
      <w:ins w:id="1" w:author="Hurwitz, Lauren" w:date="2017-01-24T08:51:00Z">
        <w:r w:rsidR="003F7EEA" w:rsidRPr="00A03678">
          <w:rPr>
            <w:rFonts w:ascii="Courier New" w:hAnsi="Courier New" w:cs="Courier New"/>
            <w:sz w:val="20"/>
          </w:rPr>
          <w:t>"</w:t>
        </w:r>
      </w:ins>
      <w:del w:id="2" w:author="Hurwitz, Lauren" w:date="2017-01-24T08:51:00Z">
        <w:r w:rsidDel="003F7EEA">
          <w:rPr>
            <w:rFonts w:ascii="Courier New" w:hAnsi="Courier New" w:cs="Courier New"/>
            <w:sz w:val="20"/>
          </w:rPr>
          <w:delText>“</w:delText>
        </w:r>
      </w:del>
      <w:r>
        <w:rPr>
          <w:rFonts w:ascii="Courier New" w:hAnsi="Courier New" w:cs="Courier New"/>
          <w:sz w:val="20"/>
        </w:rPr>
        <w:t>nlme</w:t>
      </w:r>
      <w:ins w:id="3" w:author="Hurwitz, Lauren" w:date="2017-01-24T08:51:00Z">
        <w:r w:rsidR="003F7EEA" w:rsidRPr="00A03678">
          <w:rPr>
            <w:rFonts w:ascii="Courier New" w:hAnsi="Courier New" w:cs="Courier New"/>
            <w:sz w:val="20"/>
          </w:rPr>
          <w:t>"</w:t>
        </w:r>
      </w:ins>
      <w:del w:id="4" w:author="Hurwitz, Lauren" w:date="2017-01-24T08:51:00Z">
        <w:r w:rsidDel="003F7EEA">
          <w:rPr>
            <w:rFonts w:ascii="Courier New" w:hAnsi="Courier New" w:cs="Courier New"/>
            <w:sz w:val="20"/>
          </w:rPr>
          <w:delText>”</w:delText>
        </w:r>
      </w:del>
      <w:r>
        <w:rPr>
          <w:rFonts w:ascii="Courier New" w:hAnsi="Courier New" w:cs="Courier New"/>
          <w:sz w:val="20"/>
        </w:rPr>
        <w:t>)</w:t>
      </w:r>
    </w:p>
    <w:p w14:paraId="541BEA2F" w14:textId="66F181B5" w:rsidR="00846852" w:rsidRPr="00993A76" w:rsidRDefault="00846852" w:rsidP="00846852">
      <w:pPr>
        <w:pStyle w:val="ListParagraph"/>
        <w:numPr>
          <w:ilvl w:val="0"/>
          <w:numId w:val="24"/>
        </w:numPr>
        <w:rPr>
          <w:rFonts w:ascii="Times New Roman" w:hAnsi="Times New Roman"/>
          <w:sz w:val="22"/>
        </w:rPr>
      </w:pPr>
      <w:r>
        <w:rPr>
          <w:rFonts w:ascii="Times New Roman" w:hAnsi="Times New Roman"/>
          <w:sz w:val="22"/>
          <w:szCs w:val="22"/>
        </w:rPr>
        <w:t xml:space="preserve">Load the “nlme” library: </w:t>
      </w:r>
      <w:r>
        <w:rPr>
          <w:rFonts w:ascii="Courier New" w:hAnsi="Courier New" w:cs="Courier New"/>
          <w:sz w:val="20"/>
        </w:rPr>
        <w:t>library(</w:t>
      </w:r>
      <w:ins w:id="5" w:author="Hurwitz, Lauren" w:date="2017-01-24T08:51:00Z">
        <w:r w:rsidR="003F7EEA" w:rsidRPr="00A03678">
          <w:rPr>
            <w:rFonts w:ascii="Courier New" w:hAnsi="Courier New" w:cs="Courier New"/>
            <w:sz w:val="20"/>
          </w:rPr>
          <w:t>"</w:t>
        </w:r>
      </w:ins>
      <w:del w:id="6" w:author="Hurwitz, Lauren" w:date="2017-01-24T08:51:00Z">
        <w:r w:rsidDel="003F7EEA">
          <w:rPr>
            <w:rFonts w:ascii="Courier New" w:hAnsi="Courier New" w:cs="Courier New"/>
            <w:sz w:val="20"/>
          </w:rPr>
          <w:delText>“</w:delText>
        </w:r>
      </w:del>
      <w:r>
        <w:rPr>
          <w:rFonts w:ascii="Courier New" w:hAnsi="Courier New" w:cs="Courier New"/>
          <w:sz w:val="20"/>
        </w:rPr>
        <w:t>nlme</w:t>
      </w:r>
      <w:ins w:id="7" w:author="Hurwitz, Lauren" w:date="2017-01-24T08:51:00Z">
        <w:r w:rsidR="003F7EEA" w:rsidRPr="00A03678">
          <w:rPr>
            <w:rFonts w:ascii="Courier New" w:hAnsi="Courier New" w:cs="Courier New"/>
            <w:sz w:val="20"/>
          </w:rPr>
          <w:t>"</w:t>
        </w:r>
      </w:ins>
      <w:del w:id="8" w:author="Hurwitz, Lauren" w:date="2017-01-24T08:51:00Z">
        <w:r w:rsidDel="003F7EEA">
          <w:rPr>
            <w:rFonts w:ascii="Courier New" w:hAnsi="Courier New" w:cs="Courier New"/>
            <w:sz w:val="20"/>
          </w:rPr>
          <w:delText>”</w:delText>
        </w:r>
      </w:del>
      <w:r>
        <w:rPr>
          <w:rFonts w:ascii="Courier New" w:hAnsi="Courier New" w:cs="Courier New"/>
          <w:sz w:val="20"/>
        </w:rPr>
        <w:t>)</w:t>
      </w:r>
    </w:p>
    <w:p w14:paraId="4DF3EEEE" w14:textId="77777777" w:rsidR="00846852" w:rsidRPr="00993A76" w:rsidRDefault="00846852" w:rsidP="00846852">
      <w:pPr>
        <w:pStyle w:val="ListParagraph"/>
        <w:numPr>
          <w:ilvl w:val="0"/>
          <w:numId w:val="24"/>
        </w:numPr>
        <w:rPr>
          <w:rFonts w:ascii="Times New Roman" w:hAnsi="Times New Roman"/>
          <w:sz w:val="22"/>
        </w:rPr>
      </w:pPr>
      <w:r>
        <w:rPr>
          <w:rFonts w:ascii="Times New Roman" w:hAnsi="Times New Roman"/>
          <w:sz w:val="22"/>
          <w:szCs w:val="22"/>
        </w:rPr>
        <w:t xml:space="preserve">Fit a weighted least squares model to the data: </w:t>
      </w:r>
      <w:r>
        <w:rPr>
          <w:rFonts w:ascii="Courier New" w:hAnsi="Courier New" w:cs="Courier New"/>
          <w:sz w:val="20"/>
        </w:rPr>
        <w:t>fit &lt;- gls(y~as.factor(time),data)</w:t>
      </w:r>
    </w:p>
    <w:p w14:paraId="222202D8" w14:textId="77777777" w:rsidR="00846852" w:rsidRPr="00993A76" w:rsidRDefault="00846852" w:rsidP="00846852">
      <w:pPr>
        <w:pStyle w:val="ListParagraph"/>
        <w:numPr>
          <w:ilvl w:val="0"/>
          <w:numId w:val="24"/>
        </w:numPr>
        <w:rPr>
          <w:rFonts w:ascii="Times New Roman" w:hAnsi="Times New Roman"/>
          <w:sz w:val="22"/>
        </w:rPr>
      </w:pPr>
      <w:r>
        <w:rPr>
          <w:rFonts w:ascii="Times New Roman" w:hAnsi="Times New Roman"/>
          <w:sz w:val="22"/>
          <w:szCs w:val="22"/>
        </w:rPr>
        <w:t xml:space="preserve">Obtain the estimated autocorrelation function:  </w:t>
      </w:r>
      <w:r>
        <w:rPr>
          <w:rFonts w:ascii="Courier New" w:hAnsi="Courier New" w:cs="Courier New"/>
          <w:sz w:val="20"/>
        </w:rPr>
        <w:t>ACF(fit,form= ~1 | id)</w:t>
      </w:r>
    </w:p>
    <w:p w14:paraId="0DD3DEE8" w14:textId="77777777" w:rsidR="00846852" w:rsidRDefault="00846852" w:rsidP="00846852">
      <w:pPr>
        <w:rPr>
          <w:rFonts w:ascii="Times New Roman" w:hAnsi="Times New Roman"/>
          <w:sz w:val="22"/>
        </w:rPr>
      </w:pPr>
    </w:p>
    <w:p w14:paraId="141B13DF" w14:textId="77777777" w:rsidR="00846852" w:rsidRDefault="00846852" w:rsidP="00846852">
      <w:pPr>
        <w:rPr>
          <w:rFonts w:ascii="Times New Roman" w:hAnsi="Times New Roman"/>
          <w:sz w:val="22"/>
        </w:rPr>
      </w:pPr>
      <w:r>
        <w:rPr>
          <w:rFonts w:ascii="Times New Roman" w:hAnsi="Times New Roman"/>
          <w:sz w:val="22"/>
        </w:rPr>
        <w:t>The output should be:</w:t>
      </w:r>
    </w:p>
    <w:p w14:paraId="6DD5FE38" w14:textId="77777777" w:rsidR="00846852" w:rsidRDefault="00846852" w:rsidP="00846852">
      <w:pPr>
        <w:rPr>
          <w:rFonts w:ascii="Times New Roman" w:hAnsi="Times New Roman"/>
          <w:sz w:val="22"/>
        </w:rPr>
      </w:pPr>
    </w:p>
    <w:p w14:paraId="45868AA0" w14:textId="77777777" w:rsidR="00846852" w:rsidRPr="00993A76" w:rsidRDefault="00846852" w:rsidP="00846852">
      <w:pPr>
        <w:rPr>
          <w:rFonts w:ascii="Courier New" w:hAnsi="Courier New" w:cs="Courier New"/>
          <w:sz w:val="20"/>
        </w:rPr>
      </w:pPr>
      <w:r w:rsidRPr="00993A76">
        <w:rPr>
          <w:rFonts w:ascii="Courier New" w:hAnsi="Courier New" w:cs="Courier New"/>
          <w:sz w:val="20"/>
        </w:rPr>
        <w:t xml:space="preserve">  lag       ACF</w:t>
      </w:r>
    </w:p>
    <w:p w14:paraId="558105B3" w14:textId="77777777" w:rsidR="00846852" w:rsidRPr="00993A76" w:rsidRDefault="00846852" w:rsidP="00846852">
      <w:pPr>
        <w:rPr>
          <w:rFonts w:ascii="Courier New" w:hAnsi="Courier New" w:cs="Courier New"/>
          <w:sz w:val="20"/>
        </w:rPr>
      </w:pPr>
      <w:r w:rsidRPr="00993A76">
        <w:rPr>
          <w:rFonts w:ascii="Courier New" w:hAnsi="Courier New" w:cs="Courier New"/>
          <w:sz w:val="20"/>
        </w:rPr>
        <w:t>1   0 1.0000000</w:t>
      </w:r>
    </w:p>
    <w:p w14:paraId="51C47B3E" w14:textId="77777777" w:rsidR="00846852" w:rsidRPr="00993A76" w:rsidRDefault="00846852" w:rsidP="00846852">
      <w:pPr>
        <w:rPr>
          <w:rFonts w:ascii="Courier New" w:hAnsi="Courier New" w:cs="Courier New"/>
          <w:sz w:val="20"/>
        </w:rPr>
      </w:pPr>
      <w:r w:rsidRPr="00993A76">
        <w:rPr>
          <w:rFonts w:ascii="Courier New" w:hAnsi="Courier New" w:cs="Courier New"/>
          <w:sz w:val="20"/>
        </w:rPr>
        <w:t>2   1 0.8411441</w:t>
      </w:r>
    </w:p>
    <w:p w14:paraId="79B8E3D8" w14:textId="77777777" w:rsidR="00846852" w:rsidRPr="00993A76" w:rsidRDefault="00846852" w:rsidP="00846852">
      <w:pPr>
        <w:rPr>
          <w:rFonts w:ascii="Courier New" w:hAnsi="Courier New" w:cs="Courier New"/>
          <w:sz w:val="20"/>
        </w:rPr>
      </w:pPr>
      <w:r w:rsidRPr="00993A76">
        <w:rPr>
          <w:rFonts w:ascii="Courier New" w:hAnsi="Courier New" w:cs="Courier New"/>
          <w:sz w:val="20"/>
        </w:rPr>
        <w:t>3   2 0.8119743</w:t>
      </w:r>
    </w:p>
    <w:p w14:paraId="4509CC01" w14:textId="77777777" w:rsidR="00846852" w:rsidRPr="00993A76" w:rsidRDefault="00846852" w:rsidP="00846852">
      <w:pPr>
        <w:rPr>
          <w:rFonts w:ascii="Courier New" w:hAnsi="Courier New" w:cs="Courier New"/>
          <w:sz w:val="20"/>
        </w:rPr>
      </w:pPr>
      <w:r w:rsidRPr="00993A76">
        <w:rPr>
          <w:rFonts w:ascii="Courier New" w:hAnsi="Courier New" w:cs="Courier New"/>
          <w:sz w:val="20"/>
        </w:rPr>
        <w:t>4   3 0.6927181</w:t>
      </w:r>
    </w:p>
    <w:p w14:paraId="23E429D7" w14:textId="77777777" w:rsidR="00846852" w:rsidRPr="00993A76" w:rsidRDefault="00846852" w:rsidP="00846852">
      <w:pPr>
        <w:rPr>
          <w:rFonts w:ascii="Courier New" w:hAnsi="Courier New" w:cs="Courier New"/>
          <w:sz w:val="20"/>
        </w:rPr>
      </w:pPr>
      <w:r w:rsidRPr="00993A76">
        <w:rPr>
          <w:rFonts w:ascii="Courier New" w:hAnsi="Courier New" w:cs="Courier New"/>
          <w:sz w:val="20"/>
        </w:rPr>
        <w:t>5   4 0.7373451</w:t>
      </w:r>
    </w:p>
    <w:p w14:paraId="34A726A6" w14:textId="77777777" w:rsidR="00846852" w:rsidRDefault="00846852" w:rsidP="00423D51">
      <w:pPr>
        <w:rPr>
          <w:rFonts w:ascii="Times New Roman" w:hAnsi="Times New Roman"/>
          <w:sz w:val="22"/>
        </w:rPr>
      </w:pPr>
    </w:p>
    <w:p w14:paraId="0B826F45" w14:textId="77777777" w:rsidR="00846852" w:rsidRDefault="00846852" w:rsidP="00423D51">
      <w:pPr>
        <w:rPr>
          <w:rFonts w:ascii="Times New Roman" w:hAnsi="Times New Roman"/>
          <w:sz w:val="22"/>
        </w:rPr>
      </w:pPr>
    </w:p>
    <w:p w14:paraId="112BA3C9" w14:textId="168F0041" w:rsidR="00BC4707" w:rsidRPr="00586984" w:rsidRDefault="00BC4707" w:rsidP="00423D51">
      <w:pPr>
        <w:rPr>
          <w:rFonts w:ascii="Times New Roman" w:hAnsi="Times New Roman"/>
          <w:b/>
          <w:sz w:val="22"/>
          <w:u w:val="single"/>
        </w:rPr>
      </w:pPr>
      <w:r>
        <w:rPr>
          <w:rFonts w:ascii="Times New Roman" w:hAnsi="Times New Roman"/>
          <w:b/>
          <w:sz w:val="22"/>
          <w:u w:val="single"/>
        </w:rPr>
        <w:t>Lab Exercise</w:t>
      </w:r>
      <w:r w:rsidR="00586984">
        <w:rPr>
          <w:rFonts w:ascii="Times New Roman" w:hAnsi="Times New Roman"/>
          <w:b/>
          <w:sz w:val="22"/>
          <w:u w:val="single"/>
        </w:rPr>
        <w:t>:</w:t>
      </w:r>
    </w:p>
    <w:p w14:paraId="44287833" w14:textId="3CDF2AD3" w:rsidR="00BC4707" w:rsidRPr="00F23549" w:rsidRDefault="00BC4707" w:rsidP="00F23549">
      <w:pPr>
        <w:rPr>
          <w:rFonts w:ascii="Times New Roman" w:hAnsi="Times New Roman"/>
          <w:sz w:val="22"/>
        </w:rPr>
      </w:pPr>
    </w:p>
    <w:p w14:paraId="0659C3D4" w14:textId="4D9C0967" w:rsidR="00F23549" w:rsidRDefault="00DB5F85" w:rsidP="00631254">
      <w:pPr>
        <w:numPr>
          <w:ilvl w:val="0"/>
          <w:numId w:val="16"/>
        </w:numPr>
        <w:rPr>
          <w:rFonts w:ascii="Times New Roman" w:hAnsi="Times New Roman"/>
          <w:sz w:val="22"/>
        </w:rPr>
      </w:pPr>
      <w:r>
        <w:rPr>
          <w:rFonts w:ascii="Times New Roman" w:hAnsi="Times New Roman"/>
          <w:sz w:val="22"/>
        </w:rPr>
        <w:t>Simulate data for</w:t>
      </w:r>
      <w:r w:rsidR="00F23549">
        <w:rPr>
          <w:rFonts w:ascii="Times New Roman" w:hAnsi="Times New Roman"/>
          <w:sz w:val="22"/>
        </w:rPr>
        <w:t xml:space="preserve"> 100 critical illness survivors using the following multivariate normal distribution.  </w:t>
      </w:r>
    </w:p>
    <w:p w14:paraId="52D04336" w14:textId="77777777" w:rsidR="00F23549" w:rsidRDefault="00F23549" w:rsidP="00F23549">
      <w:pPr>
        <w:ind w:left="360"/>
        <w:rPr>
          <w:rFonts w:ascii="Times New Roman" w:hAnsi="Times New Roman"/>
          <w:sz w:val="22"/>
        </w:rPr>
      </w:pPr>
    </w:p>
    <w:p w14:paraId="092D8E9A" w14:textId="2241E534" w:rsidR="004F5E98" w:rsidRDefault="008B3D11" w:rsidP="00846852">
      <w:pPr>
        <w:ind w:left="360"/>
        <w:rPr>
          <w:rFonts w:ascii="Times New Roman" w:hAnsi="Times New Roman"/>
          <w:sz w:val="22"/>
        </w:rPr>
      </w:pPr>
      <m:oMathPara>
        <m:oMath>
          <m:d>
            <m:dPr>
              <m:ctrlPr>
                <w:rPr>
                  <w:rFonts w:ascii="Cambria Math" w:hAnsi="Cambria Math"/>
                  <w:i/>
                  <w:color w:val="FF0000"/>
                  <w:sz w:val="22"/>
                </w:rPr>
              </m:ctrlPr>
            </m:dPr>
            <m:e>
              <m:m>
                <m:mPr>
                  <m:mcs>
                    <m:mc>
                      <m:mcPr>
                        <m:count m:val="1"/>
                        <m:mcJc m:val="center"/>
                      </m:mcPr>
                    </m:mc>
                  </m:mcs>
                  <m:ctrlPr>
                    <w:rPr>
                      <w:rFonts w:ascii="Cambria Math" w:hAnsi="Cambria Math"/>
                      <w:i/>
                      <w:color w:val="FF0000"/>
                      <w:sz w:val="22"/>
                    </w:rPr>
                  </m:ctrlPr>
                </m:mPr>
                <m:mr>
                  <m:e>
                    <m:sSub>
                      <m:sSubPr>
                        <m:ctrlPr>
                          <w:rPr>
                            <w:rFonts w:ascii="Cambria Math" w:hAnsi="Cambria Math"/>
                            <w:i/>
                            <w:color w:val="FF0000"/>
                            <w:sz w:val="22"/>
                          </w:rPr>
                        </m:ctrlPr>
                      </m:sSubPr>
                      <m:e>
                        <m:r>
                          <w:rPr>
                            <w:rFonts w:ascii="Cambria Math" w:hAnsi="Cambria Math"/>
                            <w:color w:val="FF0000"/>
                            <w:sz w:val="22"/>
                          </w:rPr>
                          <m:t>Y</m:t>
                        </m:r>
                      </m:e>
                      <m:sub>
                        <m:r>
                          <w:rPr>
                            <w:rFonts w:ascii="Cambria Math" w:hAnsi="Cambria Math"/>
                            <w:color w:val="FF0000"/>
                            <w:sz w:val="22"/>
                          </w:rPr>
                          <m:t>i0</m:t>
                        </m:r>
                      </m:sub>
                    </m:sSub>
                    <m:ctrlPr>
                      <w:rPr>
                        <w:rFonts w:ascii="Cambria Math" w:eastAsia="Cambria Math" w:hAnsi="Cambria Math" w:cs="Cambria Math"/>
                        <w:i/>
                        <w:color w:val="FF0000"/>
                        <w:sz w:val="22"/>
                      </w:rPr>
                    </m:ctrlPr>
                  </m:e>
                </m:mr>
                <m:mr>
                  <m:e>
                    <m:sSub>
                      <m:sSubPr>
                        <m:ctrlPr>
                          <w:rPr>
                            <w:rFonts w:ascii="Cambria Math" w:eastAsia="Cambria Math" w:hAnsi="Cambria Math" w:cs="Cambria Math"/>
                            <w:i/>
                            <w:color w:val="FF0000"/>
                            <w:sz w:val="22"/>
                          </w:rPr>
                        </m:ctrlPr>
                      </m:sSubPr>
                      <m:e>
                        <m:r>
                          <w:rPr>
                            <w:rFonts w:ascii="Cambria Math" w:eastAsia="Cambria Math" w:hAnsi="Cambria Math" w:cs="Cambria Math"/>
                            <w:color w:val="FF0000"/>
                            <w:sz w:val="22"/>
                          </w:rPr>
                          <m:t>Y</m:t>
                        </m:r>
                      </m:e>
                      <m:sub>
                        <m:r>
                          <w:rPr>
                            <w:rFonts w:ascii="Cambria Math" w:eastAsia="Cambria Math" w:hAnsi="Cambria Math" w:cs="Cambria Math"/>
                            <w:color w:val="FF0000"/>
                            <w:sz w:val="22"/>
                          </w:rPr>
                          <m:t>i1</m:t>
                        </m:r>
                      </m:sub>
                    </m:sSub>
                    <m:ctrlPr>
                      <w:rPr>
                        <w:rFonts w:ascii="Cambria Math" w:eastAsia="Cambria Math" w:hAnsi="Cambria Math" w:cs="Cambria Math"/>
                        <w:i/>
                        <w:color w:val="FF0000"/>
                        <w:sz w:val="22"/>
                      </w:rPr>
                    </m:ctrlPr>
                  </m:e>
                </m:mr>
                <m:mr>
                  <m:e>
                    <m:sSub>
                      <m:sSubPr>
                        <m:ctrlPr>
                          <w:rPr>
                            <w:rFonts w:ascii="Cambria Math" w:eastAsia="Cambria Math" w:hAnsi="Cambria Math" w:cs="Cambria Math"/>
                            <w:i/>
                            <w:color w:val="FF0000"/>
                            <w:sz w:val="22"/>
                          </w:rPr>
                        </m:ctrlPr>
                      </m:sSubPr>
                      <m:e>
                        <m:r>
                          <w:rPr>
                            <w:rFonts w:ascii="Cambria Math" w:eastAsia="Cambria Math" w:hAnsi="Cambria Math" w:cs="Cambria Math"/>
                            <w:color w:val="FF0000"/>
                            <w:sz w:val="22"/>
                          </w:rPr>
                          <m:t>Y</m:t>
                        </m:r>
                      </m:e>
                      <m:sub>
                        <m:r>
                          <w:rPr>
                            <w:rFonts w:ascii="Cambria Math" w:eastAsia="Cambria Math" w:hAnsi="Cambria Math" w:cs="Cambria Math"/>
                            <w:color w:val="FF0000"/>
                            <w:sz w:val="22"/>
                          </w:rPr>
                          <m:t>i2</m:t>
                        </m:r>
                      </m:sub>
                    </m:sSub>
                  </m:e>
                </m:mr>
                <m:mr>
                  <m:e>
                    <m:sSub>
                      <m:sSubPr>
                        <m:ctrlPr>
                          <w:rPr>
                            <w:rFonts w:ascii="Cambria Math" w:hAnsi="Cambria Math"/>
                            <w:i/>
                            <w:color w:val="FF0000"/>
                            <w:sz w:val="22"/>
                          </w:rPr>
                        </m:ctrlPr>
                      </m:sSubPr>
                      <m:e>
                        <m:r>
                          <w:rPr>
                            <w:rFonts w:ascii="Cambria Math" w:hAnsi="Cambria Math"/>
                            <w:color w:val="FF0000"/>
                            <w:sz w:val="22"/>
                          </w:rPr>
                          <m:t>Y</m:t>
                        </m:r>
                      </m:e>
                      <m:sub>
                        <m:r>
                          <w:rPr>
                            <w:rFonts w:ascii="Cambria Math" w:hAnsi="Cambria Math"/>
                            <w:color w:val="FF0000"/>
                            <w:sz w:val="22"/>
                          </w:rPr>
                          <m:t>i3</m:t>
                        </m:r>
                      </m:sub>
                    </m:sSub>
                    <m:ctrlPr>
                      <w:rPr>
                        <w:rFonts w:ascii="Cambria Math" w:eastAsia="Cambria Math" w:hAnsi="Cambria Math" w:cs="Cambria Math"/>
                        <w:i/>
                        <w:color w:val="FF0000"/>
                        <w:sz w:val="22"/>
                      </w:rPr>
                    </m:ctrlPr>
                  </m:e>
                </m:mr>
                <m:mr>
                  <m:e>
                    <m:sSub>
                      <m:sSubPr>
                        <m:ctrlPr>
                          <w:rPr>
                            <w:rFonts w:ascii="Cambria Math" w:eastAsia="Cambria Math" w:hAnsi="Cambria Math" w:cs="Cambria Math"/>
                            <w:i/>
                            <w:color w:val="FF0000"/>
                            <w:sz w:val="22"/>
                          </w:rPr>
                        </m:ctrlPr>
                      </m:sSubPr>
                      <m:e>
                        <m:r>
                          <w:rPr>
                            <w:rFonts w:ascii="Cambria Math" w:eastAsia="Cambria Math" w:hAnsi="Cambria Math" w:cs="Cambria Math"/>
                            <w:color w:val="FF0000"/>
                            <w:sz w:val="22"/>
                          </w:rPr>
                          <m:t>Y</m:t>
                        </m:r>
                      </m:e>
                      <m:sub>
                        <m:r>
                          <w:rPr>
                            <w:rFonts w:ascii="Cambria Math" w:eastAsia="Cambria Math" w:hAnsi="Cambria Math" w:cs="Cambria Math"/>
                            <w:color w:val="FF0000"/>
                            <w:sz w:val="22"/>
                          </w:rPr>
                          <m:t>i4</m:t>
                        </m:r>
                      </m:sub>
                    </m:sSub>
                  </m:e>
                </m:mr>
              </m:m>
            </m:e>
          </m:d>
          <m:r>
            <w:rPr>
              <w:rFonts w:ascii="Cambria Math" w:hAnsi="Cambria Math"/>
              <w:color w:val="FF0000"/>
              <w:sz w:val="22"/>
            </w:rPr>
            <m:t>~MVN</m:t>
          </m:r>
          <m:d>
            <m:dPr>
              <m:endChr m:val=""/>
              <m:ctrlPr>
                <w:rPr>
                  <w:rFonts w:ascii="Cambria Math" w:hAnsi="Cambria Math"/>
                  <w:i/>
                  <w:color w:val="FF0000"/>
                  <w:sz w:val="22"/>
                </w:rPr>
              </m:ctrlPr>
            </m:dPr>
            <m:e>
              <m:d>
                <m:dPr>
                  <m:ctrlPr>
                    <w:rPr>
                      <w:rFonts w:ascii="Cambria Math" w:hAnsi="Cambria Math"/>
                      <w:i/>
                      <w:color w:val="FF0000"/>
                      <w:sz w:val="22"/>
                    </w:rPr>
                  </m:ctrlPr>
                </m:dPr>
                <m:e>
                  <m:m>
                    <m:mPr>
                      <m:mcs>
                        <m:mc>
                          <m:mcPr>
                            <m:count m:val="1"/>
                            <m:mcJc m:val="center"/>
                          </m:mcPr>
                        </m:mc>
                      </m:mcs>
                      <m:ctrlPr>
                        <w:rPr>
                          <w:rFonts w:ascii="Cambria Math" w:hAnsi="Cambria Math"/>
                          <w:i/>
                          <w:color w:val="FF0000"/>
                          <w:sz w:val="22"/>
                        </w:rPr>
                      </m:ctrlPr>
                    </m:mPr>
                    <m:mr>
                      <m:e>
                        <m:r>
                          <w:rPr>
                            <w:rFonts w:ascii="Cambria Math" w:hAnsi="Cambria Math"/>
                            <w:color w:val="FF0000"/>
                            <w:sz w:val="22"/>
                          </w:rPr>
                          <m:t>35</m:t>
                        </m:r>
                        <m:ctrlPr>
                          <w:rPr>
                            <w:rFonts w:ascii="Cambria Math" w:eastAsia="Cambria Math" w:hAnsi="Cambria Math" w:cs="Cambria Math"/>
                            <w:i/>
                            <w:color w:val="FF0000"/>
                            <w:sz w:val="22"/>
                          </w:rPr>
                        </m:ctrlPr>
                      </m:e>
                    </m:mr>
                    <m:mr>
                      <m:e>
                        <m:r>
                          <w:rPr>
                            <w:rFonts w:ascii="Cambria Math" w:eastAsia="Cambria Math" w:hAnsi="Cambria Math" w:cs="Cambria Math"/>
                            <w:color w:val="FF0000"/>
                            <w:sz w:val="22"/>
                          </w:rPr>
                          <m:t>38</m:t>
                        </m:r>
                        <m:ctrlPr>
                          <w:rPr>
                            <w:rFonts w:ascii="Cambria Math" w:eastAsia="Cambria Math" w:hAnsi="Cambria Math" w:cs="Cambria Math"/>
                            <w:i/>
                            <w:color w:val="FF0000"/>
                            <w:sz w:val="22"/>
                          </w:rPr>
                        </m:ctrlPr>
                      </m:e>
                    </m:mr>
                    <m:mr>
                      <m:e>
                        <m:r>
                          <w:rPr>
                            <w:rFonts w:ascii="Cambria Math" w:eastAsia="Cambria Math" w:hAnsi="Cambria Math" w:cs="Cambria Math"/>
                            <w:color w:val="FF0000"/>
                            <w:sz w:val="22"/>
                          </w:rPr>
                          <m:t>43</m:t>
                        </m:r>
                      </m:e>
                    </m:mr>
                    <m:mr>
                      <m:e>
                        <m:r>
                          <w:rPr>
                            <w:rFonts w:ascii="Cambria Math" w:hAnsi="Cambria Math"/>
                            <w:color w:val="FF0000"/>
                            <w:sz w:val="22"/>
                          </w:rPr>
                          <m:t>49</m:t>
                        </m:r>
                        <m:ctrlPr>
                          <w:rPr>
                            <w:rFonts w:ascii="Cambria Math" w:eastAsia="Cambria Math" w:hAnsi="Cambria Math" w:cs="Cambria Math"/>
                            <w:i/>
                            <w:color w:val="FF0000"/>
                            <w:sz w:val="22"/>
                          </w:rPr>
                        </m:ctrlPr>
                      </m:e>
                    </m:mr>
                    <m:mr>
                      <m:e>
                        <m:r>
                          <w:rPr>
                            <w:rFonts w:ascii="Cambria Math" w:eastAsia="Cambria Math" w:hAnsi="Cambria Math" w:cs="Cambria Math"/>
                            <w:color w:val="FF0000"/>
                            <w:sz w:val="22"/>
                          </w:rPr>
                          <m:t>48</m:t>
                        </m:r>
                      </m:e>
                    </m:mr>
                  </m:m>
                </m:e>
              </m:d>
            </m:e>
          </m:d>
          <m:r>
            <w:rPr>
              <w:rFonts w:ascii="Cambria Math" w:hAnsi="Cambria Math"/>
              <w:color w:val="FF0000"/>
              <w:sz w:val="22"/>
            </w:rPr>
            <m:t xml:space="preserve">, </m:t>
          </m:r>
          <m:d>
            <m:dPr>
              <m:begChr m:val=""/>
              <m:ctrlPr>
                <w:rPr>
                  <w:rFonts w:ascii="Cambria Math" w:hAnsi="Cambria Math"/>
                  <w:i/>
                  <w:color w:val="FF0000"/>
                  <w:sz w:val="22"/>
                </w:rPr>
              </m:ctrlPr>
            </m:dPr>
            <m:e>
              <m:d>
                <m:dPr>
                  <m:ctrlPr>
                    <w:rPr>
                      <w:rFonts w:ascii="Cambria Math" w:hAnsi="Cambria Math"/>
                      <w:i/>
                      <w:color w:val="FF0000"/>
                      <w:sz w:val="22"/>
                    </w:rPr>
                  </m:ctrlPr>
                </m:dPr>
                <m:e>
                  <m:m>
                    <m:mPr>
                      <m:mcs>
                        <m:mc>
                          <m:mcPr>
                            <m:count m:val="5"/>
                            <m:mcJc m:val="center"/>
                          </m:mcPr>
                        </m:mc>
                      </m:mcs>
                      <m:ctrlPr>
                        <w:rPr>
                          <w:rFonts w:ascii="Cambria Math" w:hAnsi="Cambria Math"/>
                          <w:i/>
                          <w:color w:val="FF0000"/>
                          <w:sz w:val="22"/>
                        </w:rPr>
                      </m:ctrlPr>
                    </m:mPr>
                    <m:mr>
                      <m:e>
                        <m:r>
                          <w:rPr>
                            <w:rFonts w:ascii="Cambria Math" w:hAnsi="Cambria Math"/>
                            <w:color w:val="FF0000"/>
                            <w:sz w:val="22"/>
                          </w:rPr>
                          <m:t>100</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85</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80</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72</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69</m:t>
                        </m:r>
                        <m:ctrlPr>
                          <w:rPr>
                            <w:rFonts w:ascii="Cambria Math" w:eastAsia="Cambria Math" w:hAnsi="Cambria Math" w:cs="Cambria Math"/>
                            <w:i/>
                            <w:color w:val="FF0000"/>
                            <w:sz w:val="22"/>
                          </w:rPr>
                        </m:ctrlPr>
                      </m:e>
                    </m:mr>
                    <m:mr>
                      <m:e>
                        <m:r>
                          <w:rPr>
                            <w:rFonts w:ascii="Cambria Math" w:eastAsia="Cambria Math" w:hAnsi="Cambria Math" w:cs="Cambria Math"/>
                            <w:color w:val="FF0000"/>
                            <w:sz w:val="22"/>
                          </w:rPr>
                          <m:t>85</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85</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80</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72</m:t>
                        </m:r>
                        <m:ctrlPr>
                          <w:rPr>
                            <w:rFonts w:ascii="Cambria Math" w:eastAsia="Cambria Math" w:hAnsi="Cambria Math" w:cs="Cambria Math"/>
                            <w:i/>
                            <w:color w:val="FF0000"/>
                            <w:sz w:val="22"/>
                          </w:rPr>
                        </m:ctrlPr>
                      </m:e>
                    </m:mr>
                    <m:mr>
                      <m:e>
                        <m:r>
                          <w:rPr>
                            <w:rFonts w:ascii="Cambria Math" w:eastAsia="Cambria Math" w:hAnsi="Cambria Math" w:cs="Cambria Math"/>
                            <w:color w:val="FF0000"/>
                            <w:sz w:val="22"/>
                          </w:rPr>
                          <m:t>80</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85</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85</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80</m:t>
                        </m:r>
                      </m:e>
                    </m:mr>
                    <m:mr>
                      <m:e>
                        <m:r>
                          <w:rPr>
                            <w:rFonts w:ascii="Cambria Math" w:hAnsi="Cambria Math"/>
                            <w:color w:val="FF0000"/>
                            <w:sz w:val="22"/>
                          </w:rPr>
                          <m:t>72</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80</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85</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85</m:t>
                        </m:r>
                        <m:ctrlPr>
                          <w:rPr>
                            <w:rFonts w:ascii="Cambria Math" w:eastAsia="Cambria Math" w:hAnsi="Cambria Math" w:cs="Cambria Math"/>
                            <w:i/>
                            <w:color w:val="FF0000"/>
                            <w:sz w:val="22"/>
                          </w:rPr>
                        </m:ctrlPr>
                      </m:e>
                    </m:mr>
                    <m:mr>
                      <m:e>
                        <m:r>
                          <w:rPr>
                            <w:rFonts w:ascii="Cambria Math" w:eastAsia="Cambria Math" w:hAnsi="Cambria Math" w:cs="Cambria Math"/>
                            <w:color w:val="FF0000"/>
                            <w:sz w:val="22"/>
                          </w:rPr>
                          <m:t>69</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72</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80</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85</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m:t>
                        </m:r>
                      </m:e>
                    </m:mr>
                  </m:m>
                </m:e>
              </m:d>
            </m:e>
          </m:d>
        </m:oMath>
      </m:oMathPara>
    </w:p>
    <w:p w14:paraId="55BEFD72" w14:textId="77777777" w:rsidR="00F23549" w:rsidRDefault="00F23549" w:rsidP="00F23549">
      <w:pPr>
        <w:rPr>
          <w:rFonts w:ascii="Times New Roman" w:hAnsi="Times New Roman"/>
          <w:sz w:val="22"/>
        </w:rPr>
      </w:pPr>
    </w:p>
    <w:p w14:paraId="33C44D2A" w14:textId="77777777" w:rsidR="00631254" w:rsidRDefault="004F5E98" w:rsidP="009E4D6E">
      <w:pPr>
        <w:ind w:left="360"/>
        <w:rPr>
          <w:rFonts w:ascii="Times New Roman" w:hAnsi="Times New Roman"/>
          <w:sz w:val="22"/>
        </w:rPr>
      </w:pPr>
      <w:r>
        <w:rPr>
          <w:rFonts w:ascii="Times New Roman" w:hAnsi="Times New Roman"/>
          <w:b/>
          <w:sz w:val="22"/>
          <w:u w:val="single"/>
        </w:rPr>
        <w:t xml:space="preserve">STATA:  </w:t>
      </w:r>
    </w:p>
    <w:p w14:paraId="0CD105F9" w14:textId="77777777" w:rsidR="004F5E98" w:rsidRDefault="004F5E98" w:rsidP="009E4D6E">
      <w:pPr>
        <w:ind w:left="360"/>
        <w:rPr>
          <w:rFonts w:ascii="Times New Roman" w:hAnsi="Times New Roman"/>
          <w:sz w:val="22"/>
        </w:rPr>
      </w:pPr>
    </w:p>
    <w:p w14:paraId="49DEE066" w14:textId="77777777" w:rsidR="00E96B81" w:rsidRDefault="00E96B81" w:rsidP="009E4D6E">
      <w:pPr>
        <w:ind w:left="360"/>
        <w:rPr>
          <w:rFonts w:ascii="Courier New" w:hAnsi="Courier New" w:cs="Courier New"/>
          <w:sz w:val="20"/>
        </w:rPr>
      </w:pPr>
      <w:r>
        <w:rPr>
          <w:rFonts w:ascii="Courier New" w:hAnsi="Courier New" w:cs="Courier New"/>
          <w:sz w:val="20"/>
        </w:rPr>
        <w:t xml:space="preserve">set seed </w:t>
      </w:r>
      <w:r w:rsidR="009D5A59">
        <w:rPr>
          <w:rFonts w:ascii="Courier New" w:hAnsi="Courier New" w:cs="Courier New"/>
          <w:sz w:val="20"/>
        </w:rPr>
        <w:t>12275</w:t>
      </w:r>
    </w:p>
    <w:p w14:paraId="065372B7" w14:textId="77777777" w:rsidR="004F5E98" w:rsidRPr="00EB6E98" w:rsidRDefault="004F5E98" w:rsidP="009E4D6E">
      <w:pPr>
        <w:ind w:left="360"/>
        <w:rPr>
          <w:rFonts w:ascii="Courier New" w:hAnsi="Courier New" w:cs="Courier New"/>
          <w:sz w:val="20"/>
        </w:rPr>
      </w:pPr>
      <w:r w:rsidRPr="00EB6E98">
        <w:rPr>
          <w:rFonts w:ascii="Courier New" w:hAnsi="Courier New" w:cs="Courier New"/>
          <w:sz w:val="20"/>
        </w:rPr>
        <w:t>matrix m = (35, 38, 4</w:t>
      </w:r>
      <w:r w:rsidR="00EB6E98">
        <w:rPr>
          <w:rFonts w:ascii="Courier New" w:hAnsi="Courier New" w:cs="Courier New"/>
          <w:sz w:val="20"/>
        </w:rPr>
        <w:t xml:space="preserve">3, </w:t>
      </w:r>
      <w:r w:rsidRPr="00EB6E98">
        <w:rPr>
          <w:rFonts w:ascii="Courier New" w:hAnsi="Courier New" w:cs="Courier New"/>
          <w:sz w:val="20"/>
        </w:rPr>
        <w:t>49, 48)</w:t>
      </w:r>
    </w:p>
    <w:p w14:paraId="4A6478CC" w14:textId="77777777" w:rsidR="004F5E98" w:rsidRPr="00EB6E98" w:rsidRDefault="004F5E98" w:rsidP="009E4D6E">
      <w:pPr>
        <w:ind w:left="360"/>
        <w:rPr>
          <w:rFonts w:ascii="Courier New" w:hAnsi="Courier New" w:cs="Courier New"/>
          <w:sz w:val="20"/>
        </w:rPr>
      </w:pPr>
      <w:r w:rsidRPr="00EB6E98">
        <w:rPr>
          <w:rFonts w:ascii="Courier New" w:hAnsi="Courier New" w:cs="Courier New"/>
          <w:sz w:val="20"/>
        </w:rPr>
        <w:t>matrix sd = (10,10,10,10,10)</w:t>
      </w:r>
    </w:p>
    <w:p w14:paraId="0B7B0B4B" w14:textId="77777777" w:rsidR="004F5E98" w:rsidRPr="004F703A" w:rsidRDefault="004F5E98" w:rsidP="009E4D6E">
      <w:pPr>
        <w:ind w:left="360"/>
        <w:rPr>
          <w:rFonts w:ascii="Courier New" w:hAnsi="Courier New" w:cs="Courier New"/>
          <w:sz w:val="20"/>
          <w:lang w:val="es-ES"/>
        </w:rPr>
      </w:pPr>
      <w:r w:rsidRPr="004F703A">
        <w:rPr>
          <w:rFonts w:ascii="Courier New" w:hAnsi="Courier New" w:cs="Courier New"/>
          <w:sz w:val="20"/>
          <w:lang w:val="es-ES"/>
        </w:rPr>
        <w:t>matrix C = (1, 0.85, 0.80, 0.72, 0.69, 1, 0.85, 0.80, 0.72, 1, 0.85, 0.80, 1</w:t>
      </w:r>
      <w:r w:rsidR="00EB6E98" w:rsidRPr="004F703A">
        <w:rPr>
          <w:rFonts w:ascii="Courier New" w:hAnsi="Courier New" w:cs="Courier New"/>
          <w:sz w:val="20"/>
          <w:lang w:val="es-ES"/>
        </w:rPr>
        <w:t>,</w:t>
      </w:r>
      <w:r w:rsidRPr="004F703A">
        <w:rPr>
          <w:rFonts w:ascii="Courier New" w:hAnsi="Courier New" w:cs="Courier New"/>
          <w:sz w:val="20"/>
          <w:lang w:val="es-ES"/>
        </w:rPr>
        <w:t xml:space="preserve"> 0.85, 1)</w:t>
      </w:r>
    </w:p>
    <w:p w14:paraId="0A6D0647" w14:textId="77777777" w:rsidR="00EB6E98" w:rsidRPr="004F703A" w:rsidRDefault="00EB6E98" w:rsidP="009E4D6E">
      <w:pPr>
        <w:ind w:left="360"/>
        <w:rPr>
          <w:rFonts w:ascii="Courier New" w:hAnsi="Courier New" w:cs="Courier New"/>
          <w:sz w:val="20"/>
          <w:lang w:val="es-ES"/>
        </w:rPr>
      </w:pPr>
      <w:r w:rsidRPr="004F703A">
        <w:rPr>
          <w:rFonts w:ascii="Courier New" w:hAnsi="Courier New" w:cs="Courier New"/>
          <w:sz w:val="20"/>
          <w:lang w:val="es-ES"/>
        </w:rPr>
        <w:t>drawnorm y0 y1 y2 y3 y4, n(100) corr(C) cstorage(upper) means(m) sds(sd)</w:t>
      </w:r>
    </w:p>
    <w:p w14:paraId="139696F4" w14:textId="77777777" w:rsidR="00EB6E98" w:rsidRDefault="00056C96" w:rsidP="009E4D6E">
      <w:pPr>
        <w:ind w:left="360"/>
        <w:rPr>
          <w:rFonts w:ascii="Courier New" w:hAnsi="Courier New" w:cs="Courier New"/>
          <w:sz w:val="20"/>
        </w:rPr>
      </w:pPr>
      <w:r>
        <w:rPr>
          <w:rFonts w:ascii="Courier New" w:hAnsi="Courier New" w:cs="Courier New"/>
          <w:sz w:val="20"/>
        </w:rPr>
        <w:t>gen id = _n</w:t>
      </w:r>
    </w:p>
    <w:p w14:paraId="1329DB38" w14:textId="77777777" w:rsidR="00EB6E98" w:rsidRDefault="00EB6E98" w:rsidP="009E4D6E">
      <w:pPr>
        <w:ind w:left="360"/>
        <w:rPr>
          <w:rFonts w:ascii="Courier New" w:hAnsi="Courier New" w:cs="Courier New"/>
          <w:sz w:val="20"/>
        </w:rPr>
      </w:pPr>
    </w:p>
    <w:p w14:paraId="47CBBF3F" w14:textId="77777777" w:rsidR="00EB6E98" w:rsidRDefault="00EB6E98" w:rsidP="009E4D6E">
      <w:pPr>
        <w:ind w:left="360"/>
        <w:rPr>
          <w:rFonts w:ascii="Times New Roman" w:hAnsi="Times New Roman"/>
          <w:b/>
          <w:sz w:val="22"/>
          <w:szCs w:val="22"/>
          <w:u w:val="single"/>
        </w:rPr>
      </w:pPr>
      <w:r>
        <w:rPr>
          <w:rFonts w:ascii="Times New Roman" w:hAnsi="Times New Roman"/>
          <w:b/>
          <w:sz w:val="22"/>
          <w:szCs w:val="22"/>
          <w:u w:val="single"/>
        </w:rPr>
        <w:t>R:</w:t>
      </w:r>
    </w:p>
    <w:p w14:paraId="6E74ADCC" w14:textId="77777777" w:rsidR="00EB6E98" w:rsidRDefault="00EB6E98" w:rsidP="009E4D6E">
      <w:pPr>
        <w:ind w:left="360"/>
        <w:rPr>
          <w:rFonts w:ascii="Times New Roman" w:hAnsi="Times New Roman"/>
          <w:b/>
          <w:sz w:val="22"/>
          <w:szCs w:val="22"/>
          <w:u w:val="single"/>
        </w:rPr>
      </w:pPr>
    </w:p>
    <w:p w14:paraId="0D3C6A1E" w14:textId="30B4616D" w:rsidR="00EB6E98" w:rsidRDefault="00EB6E98" w:rsidP="009E4D6E">
      <w:pPr>
        <w:ind w:left="360"/>
        <w:rPr>
          <w:rFonts w:ascii="Courier New" w:hAnsi="Courier New" w:cs="Courier New"/>
          <w:sz w:val="20"/>
        </w:rPr>
      </w:pPr>
      <w:r>
        <w:rPr>
          <w:rFonts w:ascii="Courier New" w:hAnsi="Courier New" w:cs="Courier New"/>
          <w:sz w:val="20"/>
        </w:rPr>
        <w:t>install.packages(</w:t>
      </w:r>
      <w:r w:rsidR="003F7EEA" w:rsidRPr="00A03678">
        <w:rPr>
          <w:rFonts w:ascii="Courier New" w:hAnsi="Courier New" w:cs="Courier New"/>
          <w:sz w:val="20"/>
        </w:rPr>
        <w:t>"</w:t>
      </w:r>
      <w:r>
        <w:rPr>
          <w:rFonts w:ascii="Courier New" w:hAnsi="Courier New" w:cs="Courier New"/>
          <w:sz w:val="20"/>
        </w:rPr>
        <w:t>mvtnorm</w:t>
      </w:r>
      <w:r w:rsidR="003F7EEA" w:rsidRPr="00A03678">
        <w:rPr>
          <w:rFonts w:ascii="Courier New" w:hAnsi="Courier New" w:cs="Courier New"/>
          <w:sz w:val="20"/>
        </w:rPr>
        <w:t>"</w:t>
      </w:r>
      <w:r>
        <w:rPr>
          <w:rFonts w:ascii="Courier New" w:hAnsi="Courier New" w:cs="Courier New"/>
          <w:sz w:val="20"/>
        </w:rPr>
        <w:t>)</w:t>
      </w:r>
    </w:p>
    <w:p w14:paraId="61BFAFE0" w14:textId="77777777" w:rsidR="00EB6E98" w:rsidRDefault="00EB6E98" w:rsidP="00EB6E98">
      <w:pPr>
        <w:ind w:left="360"/>
        <w:rPr>
          <w:rFonts w:ascii="Courier New" w:hAnsi="Courier New" w:cs="Courier New"/>
          <w:sz w:val="20"/>
        </w:rPr>
      </w:pPr>
      <w:r>
        <w:rPr>
          <w:rFonts w:ascii="Courier New" w:hAnsi="Courier New" w:cs="Courier New"/>
          <w:sz w:val="20"/>
        </w:rPr>
        <w:t>library(mvtnorm)</w:t>
      </w:r>
    </w:p>
    <w:p w14:paraId="11CB204F" w14:textId="77777777" w:rsidR="009D5A59" w:rsidRDefault="009D5A59" w:rsidP="009D5A59">
      <w:pPr>
        <w:ind w:left="360"/>
        <w:rPr>
          <w:rFonts w:ascii="Courier New" w:hAnsi="Courier New" w:cs="Courier New"/>
          <w:sz w:val="20"/>
        </w:rPr>
      </w:pPr>
      <w:r>
        <w:rPr>
          <w:rFonts w:ascii="Courier New" w:hAnsi="Courier New" w:cs="Courier New"/>
          <w:sz w:val="20"/>
        </w:rPr>
        <w:t>set.seed(12275)</w:t>
      </w:r>
    </w:p>
    <w:p w14:paraId="38A33ACF" w14:textId="77777777" w:rsidR="00EB6E98" w:rsidRDefault="00EB6E98" w:rsidP="00EB6E98">
      <w:pPr>
        <w:ind w:left="360"/>
        <w:rPr>
          <w:rFonts w:ascii="Courier New" w:hAnsi="Courier New" w:cs="Courier New"/>
          <w:sz w:val="20"/>
        </w:rPr>
      </w:pPr>
      <w:r>
        <w:rPr>
          <w:rFonts w:ascii="Courier New" w:hAnsi="Courier New" w:cs="Courier New"/>
          <w:sz w:val="20"/>
        </w:rPr>
        <w:t>mm &lt;- c(35, 38, 43, 49, 48)</w:t>
      </w:r>
    </w:p>
    <w:p w14:paraId="6913F54F" w14:textId="77777777" w:rsidR="00E96B81" w:rsidRDefault="00E96B81" w:rsidP="00EB6E98">
      <w:pPr>
        <w:ind w:left="360"/>
        <w:rPr>
          <w:rFonts w:ascii="Courier New" w:hAnsi="Courier New" w:cs="Courier New"/>
          <w:sz w:val="20"/>
        </w:rPr>
      </w:pPr>
      <w:r>
        <w:rPr>
          <w:rFonts w:ascii="Courier New" w:hAnsi="Courier New" w:cs="Courier New"/>
          <w:sz w:val="20"/>
        </w:rPr>
        <w:t>C &lt;- matrix(c(1,</w:t>
      </w:r>
      <w:r w:rsidRPr="00EB6E98">
        <w:rPr>
          <w:rFonts w:ascii="Courier New" w:hAnsi="Courier New" w:cs="Courier New"/>
          <w:sz w:val="20"/>
        </w:rPr>
        <w:t>0.85,0.80,0.72,0.69,</w:t>
      </w:r>
      <w:r>
        <w:rPr>
          <w:rFonts w:ascii="Courier New" w:hAnsi="Courier New" w:cs="Courier New"/>
          <w:sz w:val="20"/>
        </w:rPr>
        <w:t>0.85,</w:t>
      </w:r>
      <w:r w:rsidRPr="00EB6E98">
        <w:rPr>
          <w:rFonts w:ascii="Courier New" w:hAnsi="Courier New" w:cs="Courier New"/>
          <w:sz w:val="20"/>
        </w:rPr>
        <w:t>1,0.85,0.80,0.72,</w:t>
      </w:r>
      <w:r>
        <w:rPr>
          <w:rFonts w:ascii="Courier New" w:hAnsi="Courier New" w:cs="Courier New"/>
          <w:sz w:val="20"/>
        </w:rPr>
        <w:t>0.80,0.85,</w:t>
      </w:r>
      <w:r w:rsidRPr="00EB6E98">
        <w:rPr>
          <w:rFonts w:ascii="Courier New" w:hAnsi="Courier New" w:cs="Courier New"/>
          <w:sz w:val="20"/>
        </w:rPr>
        <w:t>1, 0.85,</w:t>
      </w:r>
      <w:r>
        <w:rPr>
          <w:rFonts w:ascii="Courier New" w:hAnsi="Courier New" w:cs="Courier New"/>
          <w:sz w:val="20"/>
        </w:rPr>
        <w:t>0.80,0.72,0.80,0.85,</w:t>
      </w:r>
      <w:r w:rsidRPr="00EB6E98">
        <w:rPr>
          <w:rFonts w:ascii="Courier New" w:hAnsi="Courier New" w:cs="Courier New"/>
          <w:sz w:val="20"/>
        </w:rPr>
        <w:t>1,</w:t>
      </w:r>
      <w:r>
        <w:rPr>
          <w:rFonts w:ascii="Courier New" w:hAnsi="Courier New" w:cs="Courier New"/>
          <w:sz w:val="20"/>
        </w:rPr>
        <w:t>0.85,0.69,0.72,0.80,0.85,</w:t>
      </w:r>
      <w:r w:rsidRPr="00EB6E98">
        <w:rPr>
          <w:rFonts w:ascii="Courier New" w:hAnsi="Courier New" w:cs="Courier New"/>
          <w:sz w:val="20"/>
        </w:rPr>
        <w:t>1)</w:t>
      </w:r>
      <w:r>
        <w:rPr>
          <w:rFonts w:ascii="Courier New" w:hAnsi="Courier New" w:cs="Courier New"/>
          <w:sz w:val="20"/>
        </w:rPr>
        <w:t xml:space="preserve">,nrow=5) </w:t>
      </w:r>
    </w:p>
    <w:p w14:paraId="3DB6B6EF" w14:textId="5EB272ED" w:rsidR="00E96B81" w:rsidRPr="004F703A" w:rsidRDefault="00E96B81" w:rsidP="00E96B81">
      <w:pPr>
        <w:ind w:left="360"/>
        <w:rPr>
          <w:rFonts w:ascii="Courier New" w:hAnsi="Courier New" w:cs="Courier New"/>
          <w:sz w:val="20"/>
          <w:lang w:val="es-ES"/>
        </w:rPr>
      </w:pPr>
      <w:r w:rsidRPr="004F703A">
        <w:rPr>
          <w:rFonts w:ascii="Courier New" w:hAnsi="Courier New" w:cs="Courier New"/>
          <w:sz w:val="20"/>
          <w:lang w:val="es-ES"/>
        </w:rPr>
        <w:t>sigma &lt;- C * 10</w:t>
      </w:r>
      <w:r w:rsidR="0010402E">
        <w:rPr>
          <w:rFonts w:ascii="Courier New" w:hAnsi="Courier New" w:cs="Courier New"/>
          <w:sz w:val="20"/>
          <w:lang w:val="es-ES"/>
        </w:rPr>
        <w:t>0</w:t>
      </w:r>
    </w:p>
    <w:p w14:paraId="2594C37F" w14:textId="77777777" w:rsidR="00E96B81" w:rsidRPr="004F703A" w:rsidRDefault="00E96B81" w:rsidP="00E96B81">
      <w:pPr>
        <w:ind w:left="360"/>
        <w:rPr>
          <w:rFonts w:ascii="Courier New" w:hAnsi="Courier New" w:cs="Courier New"/>
          <w:sz w:val="20"/>
          <w:lang w:val="es-ES"/>
        </w:rPr>
      </w:pPr>
      <w:r w:rsidRPr="004F703A">
        <w:rPr>
          <w:rFonts w:ascii="Courier New" w:hAnsi="Courier New" w:cs="Courier New"/>
          <w:sz w:val="20"/>
          <w:lang w:val="es-ES"/>
        </w:rPr>
        <w:t>y &lt;- rmvnorm(n=1</w:t>
      </w:r>
      <w:r w:rsidR="00A6393C" w:rsidRPr="004F703A">
        <w:rPr>
          <w:rFonts w:ascii="Courier New" w:hAnsi="Courier New" w:cs="Courier New"/>
          <w:sz w:val="20"/>
          <w:lang w:val="es-ES"/>
        </w:rPr>
        <w:t>00, mean=mm</w:t>
      </w:r>
      <w:r w:rsidR="00EB6E98" w:rsidRPr="004F703A">
        <w:rPr>
          <w:rFonts w:ascii="Courier New" w:hAnsi="Courier New" w:cs="Courier New"/>
          <w:sz w:val="20"/>
          <w:lang w:val="es-ES"/>
        </w:rPr>
        <w:t>, sigma=sigma)</w:t>
      </w:r>
    </w:p>
    <w:p w14:paraId="7FA711E4" w14:textId="5502D32E" w:rsidR="00631254" w:rsidRDefault="00056C96" w:rsidP="00846852">
      <w:pPr>
        <w:ind w:left="360"/>
        <w:rPr>
          <w:rFonts w:ascii="Courier New" w:hAnsi="Courier New" w:cs="Courier New"/>
          <w:sz w:val="20"/>
        </w:rPr>
      </w:pPr>
      <w:r>
        <w:rPr>
          <w:rFonts w:ascii="Courier New" w:hAnsi="Courier New" w:cs="Courier New"/>
          <w:sz w:val="20"/>
        </w:rPr>
        <w:t>id &lt;- seq(1,100)</w:t>
      </w:r>
    </w:p>
    <w:p w14:paraId="23F52EB4" w14:textId="77777777" w:rsidR="00574187" w:rsidRPr="00A03678" w:rsidRDefault="00574187" w:rsidP="00574187">
      <w:pPr>
        <w:ind w:left="360"/>
        <w:rPr>
          <w:rFonts w:ascii="Courier New" w:hAnsi="Courier New" w:cs="Courier New"/>
          <w:sz w:val="20"/>
        </w:rPr>
      </w:pPr>
      <w:r w:rsidRPr="00A03678">
        <w:rPr>
          <w:rFonts w:ascii="Courier New" w:hAnsi="Courier New" w:cs="Courier New"/>
          <w:sz w:val="20"/>
        </w:rPr>
        <w:lastRenderedPageBreak/>
        <w:t>dat &lt;- as.data.frame(cbind(y,id))</w:t>
      </w:r>
    </w:p>
    <w:p w14:paraId="2C71C73D" w14:textId="100D6412" w:rsidR="00574187" w:rsidRDefault="00574187" w:rsidP="00574187">
      <w:pPr>
        <w:ind w:left="360"/>
        <w:rPr>
          <w:rFonts w:ascii="Courier New" w:hAnsi="Courier New" w:cs="Courier New"/>
          <w:sz w:val="20"/>
        </w:rPr>
      </w:pPr>
      <w:r w:rsidRPr="00A03678">
        <w:rPr>
          <w:rFonts w:ascii="Courier New" w:hAnsi="Courier New" w:cs="Courier New"/>
          <w:sz w:val="20"/>
        </w:rPr>
        <w:t>names(dat) &lt;- c("y0","y1","y2","y3","y4","id")</w:t>
      </w:r>
    </w:p>
    <w:p w14:paraId="3C625C19" w14:textId="6AD3C6CA" w:rsidR="007D3E7E" w:rsidRDefault="007D3E7E" w:rsidP="00574187">
      <w:pPr>
        <w:ind w:left="360"/>
        <w:rPr>
          <w:rFonts w:ascii="Courier New" w:hAnsi="Courier New" w:cs="Courier New"/>
          <w:sz w:val="20"/>
        </w:rPr>
      </w:pPr>
      <w:r w:rsidRPr="007D3E7E">
        <w:rPr>
          <w:rFonts w:ascii="Courier New" w:hAnsi="Courier New" w:cs="Courier New"/>
          <w:sz w:val="20"/>
        </w:rPr>
        <w:t>long &lt;- reshape(dat,varying=1:5,idvar="id",direction="long",v.names="y")</w:t>
      </w:r>
    </w:p>
    <w:p w14:paraId="6CC4AE40" w14:textId="77777777" w:rsidR="00574187" w:rsidRPr="00846852" w:rsidRDefault="00574187" w:rsidP="00574187">
      <w:pPr>
        <w:ind w:left="360"/>
        <w:rPr>
          <w:rFonts w:ascii="Courier New" w:hAnsi="Courier New" w:cs="Courier New"/>
          <w:sz w:val="20"/>
        </w:rPr>
      </w:pPr>
    </w:p>
    <w:p w14:paraId="2DF8CDAA" w14:textId="399AF35B" w:rsidR="00307B70" w:rsidRPr="00DB5F85" w:rsidRDefault="00307B70" w:rsidP="00DB5F85">
      <w:pPr>
        <w:pStyle w:val="ListParagraph"/>
        <w:numPr>
          <w:ilvl w:val="0"/>
          <w:numId w:val="16"/>
        </w:numPr>
        <w:rPr>
          <w:rFonts w:ascii="Times New Roman" w:hAnsi="Times New Roman"/>
          <w:sz w:val="22"/>
        </w:rPr>
      </w:pPr>
      <w:r w:rsidRPr="00DB5F85">
        <w:rPr>
          <w:rFonts w:ascii="Times New Roman" w:hAnsi="Times New Roman"/>
          <w:sz w:val="22"/>
        </w:rPr>
        <w:t>Compute summary statistics (mean and variance) of the SF-36 mental health scores at each follow-up.</w:t>
      </w:r>
    </w:p>
    <w:p w14:paraId="0E03E4FA" w14:textId="77777777" w:rsidR="00307B70" w:rsidRDefault="00307B70" w:rsidP="00307B70">
      <w:pPr>
        <w:pStyle w:val="ListParagraph"/>
        <w:ind w:left="1080"/>
        <w:rPr>
          <w:rFonts w:ascii="Times New Roman" w:hAnsi="Times New Roman"/>
          <w:sz w:val="22"/>
        </w:rPr>
      </w:pPr>
    </w:p>
    <w:p w14:paraId="69F56688" w14:textId="77777777" w:rsidR="00307B70" w:rsidRPr="00DB5F85" w:rsidRDefault="00307B70" w:rsidP="00DB5F85">
      <w:pPr>
        <w:ind w:firstLine="360"/>
        <w:rPr>
          <w:rFonts w:ascii="Times New Roman" w:hAnsi="Times New Roman"/>
          <w:sz w:val="22"/>
        </w:rPr>
      </w:pPr>
      <w:r w:rsidRPr="00DB5F85">
        <w:rPr>
          <w:rFonts w:ascii="Times New Roman" w:hAnsi="Times New Roman"/>
          <w:sz w:val="22"/>
        </w:rPr>
        <w:t>What is the sample mean SF-36 mental health score at 3 months post hospital discharge?</w:t>
      </w:r>
    </w:p>
    <w:p w14:paraId="5650226C" w14:textId="77777777" w:rsidR="00307B70" w:rsidRDefault="00307B70" w:rsidP="00307B70">
      <w:pPr>
        <w:rPr>
          <w:rFonts w:ascii="Times New Roman" w:hAnsi="Times New Roman"/>
          <w:sz w:val="22"/>
        </w:rPr>
      </w:pPr>
    </w:p>
    <w:p w14:paraId="753CB042" w14:textId="57AFE226" w:rsidR="00E52325" w:rsidRDefault="00B65A6B" w:rsidP="00C606CF">
      <w:pPr>
        <w:ind w:left="360"/>
        <w:rPr>
          <w:rFonts w:ascii="Times New Roman" w:hAnsi="Times New Roman"/>
          <w:sz w:val="22"/>
        </w:rPr>
      </w:pPr>
      <w:r w:rsidRPr="00B65A6B">
        <w:rPr>
          <w:rFonts w:ascii="Times New Roman" w:hAnsi="Times New Roman"/>
          <w:b/>
          <w:sz w:val="22"/>
        </w:rPr>
        <w:t xml:space="preserve">ANSWER: </w:t>
      </w:r>
      <w:r w:rsidRPr="00B65A6B">
        <w:rPr>
          <w:rFonts w:ascii="Times New Roman" w:hAnsi="Times New Roman"/>
          <w:sz w:val="22"/>
        </w:rPr>
        <w:t>Using Stata 13, the sample mean is 50.45.  Using R</w:t>
      </w:r>
      <w:r w:rsidR="00E52325">
        <w:rPr>
          <w:rFonts w:ascii="Times New Roman" w:hAnsi="Times New Roman"/>
          <w:sz w:val="22"/>
        </w:rPr>
        <w:t xml:space="preserve"> (version 3.3.1)</w:t>
      </w:r>
      <w:r w:rsidRPr="00B65A6B">
        <w:rPr>
          <w:rFonts w:ascii="Times New Roman" w:hAnsi="Times New Roman"/>
          <w:sz w:val="22"/>
        </w:rPr>
        <w:t xml:space="preserve">, the sample mean is </w:t>
      </w:r>
      <w:r w:rsidR="00BC4198">
        <w:rPr>
          <w:rFonts w:ascii="Times New Roman" w:hAnsi="Times New Roman"/>
          <w:sz w:val="22"/>
        </w:rPr>
        <w:t>50.390</w:t>
      </w:r>
      <w:r w:rsidRPr="00B65A6B">
        <w:rPr>
          <w:rFonts w:ascii="Times New Roman" w:hAnsi="Times New Roman"/>
          <w:sz w:val="22"/>
        </w:rPr>
        <w:t>.</w:t>
      </w:r>
      <w:r w:rsidR="00C606CF">
        <w:rPr>
          <w:rFonts w:ascii="Times New Roman" w:hAnsi="Times New Roman"/>
          <w:sz w:val="22"/>
        </w:rPr>
        <w:t xml:space="preserve">  </w:t>
      </w:r>
      <w:r w:rsidR="00E52325">
        <w:rPr>
          <w:rFonts w:ascii="Times New Roman" w:hAnsi="Times New Roman"/>
          <w:sz w:val="22"/>
        </w:rPr>
        <w:t xml:space="preserve">NOTE: the answers will vary across Stata and R because the random number generators are different.  </w:t>
      </w:r>
      <w:r w:rsidR="00C606CF">
        <w:rPr>
          <w:rFonts w:ascii="Times New Roman" w:hAnsi="Times New Roman"/>
          <w:sz w:val="22"/>
        </w:rPr>
        <w:t>The answers will vary across different versions of R as well.</w:t>
      </w:r>
    </w:p>
    <w:p w14:paraId="3442B7DB" w14:textId="77777777" w:rsidR="00E52325" w:rsidRPr="00307B70" w:rsidRDefault="00E52325" w:rsidP="00307B70">
      <w:pPr>
        <w:rPr>
          <w:rFonts w:ascii="Times New Roman" w:hAnsi="Times New Roman"/>
          <w:sz w:val="22"/>
        </w:rPr>
      </w:pPr>
    </w:p>
    <w:p w14:paraId="4673F7C7" w14:textId="23157DC9" w:rsidR="00307B70" w:rsidRPr="00DB5F85" w:rsidRDefault="00307B70" w:rsidP="00DB5F85">
      <w:pPr>
        <w:ind w:left="360"/>
        <w:rPr>
          <w:rFonts w:ascii="Times New Roman" w:hAnsi="Times New Roman"/>
          <w:sz w:val="22"/>
        </w:rPr>
      </w:pPr>
      <w:r w:rsidRPr="00DB5F85">
        <w:rPr>
          <w:rFonts w:ascii="Times New Roman" w:hAnsi="Times New Roman"/>
          <w:sz w:val="22"/>
        </w:rPr>
        <w:t>What is the sample standard deviation for the SF-36 mental health score at 1 month post hospital discharge?</w:t>
      </w:r>
    </w:p>
    <w:p w14:paraId="027A4B50" w14:textId="77777777" w:rsidR="00DB5F85" w:rsidRDefault="00DB5F85" w:rsidP="00DB5F85">
      <w:pPr>
        <w:rPr>
          <w:rFonts w:ascii="Times New Roman" w:hAnsi="Times New Roman"/>
          <w:sz w:val="22"/>
          <w:lang w:val="es-ES"/>
        </w:rPr>
      </w:pPr>
    </w:p>
    <w:p w14:paraId="0BE358E2" w14:textId="4622BE54" w:rsidR="00B65A6B" w:rsidRPr="00B65A6B" w:rsidRDefault="00B65A6B" w:rsidP="00B65A6B">
      <w:pPr>
        <w:ind w:left="360"/>
        <w:rPr>
          <w:rFonts w:ascii="Times New Roman" w:hAnsi="Times New Roman"/>
          <w:sz w:val="22"/>
        </w:rPr>
      </w:pPr>
      <w:r w:rsidRPr="00B65A6B">
        <w:rPr>
          <w:rFonts w:ascii="Times New Roman" w:hAnsi="Times New Roman"/>
          <w:b/>
          <w:sz w:val="22"/>
        </w:rPr>
        <w:t xml:space="preserve">ANSWER:  </w:t>
      </w:r>
      <w:r w:rsidRPr="00B65A6B">
        <w:rPr>
          <w:rFonts w:ascii="Times New Roman" w:hAnsi="Times New Roman"/>
          <w:sz w:val="22"/>
        </w:rPr>
        <w:t>The sample standard deviation at 1 month post hospital disch</w:t>
      </w:r>
      <w:r w:rsidR="00BC4198">
        <w:rPr>
          <w:rFonts w:ascii="Times New Roman" w:hAnsi="Times New Roman"/>
          <w:sz w:val="22"/>
        </w:rPr>
        <w:t>arge is 9.12 (Stata 13) or 10.54</w:t>
      </w:r>
      <w:r w:rsidRPr="00B65A6B">
        <w:rPr>
          <w:rFonts w:ascii="Times New Roman" w:hAnsi="Times New Roman"/>
          <w:sz w:val="22"/>
        </w:rPr>
        <w:t xml:space="preserve"> (R).</w:t>
      </w:r>
    </w:p>
    <w:p w14:paraId="2BD58934" w14:textId="77777777" w:rsidR="00B65A6B" w:rsidRDefault="00B65A6B" w:rsidP="00B65A6B">
      <w:pPr>
        <w:pStyle w:val="ListParagraph"/>
        <w:ind w:left="1080"/>
        <w:rPr>
          <w:rFonts w:ascii="Times New Roman" w:hAnsi="Times New Roman"/>
          <w:sz w:val="22"/>
        </w:rPr>
      </w:pPr>
    </w:p>
    <w:tbl>
      <w:tblPr>
        <w:tblStyle w:val="TableGrid"/>
        <w:tblpPr w:leftFromText="180" w:rightFromText="180" w:vertAnchor="text" w:horzAnchor="page" w:tblpX="1990" w:tblpY="351"/>
        <w:tblW w:w="0" w:type="auto"/>
        <w:tblLook w:val="04A0" w:firstRow="1" w:lastRow="0" w:firstColumn="1" w:lastColumn="0" w:noHBand="0" w:noVBand="1"/>
      </w:tblPr>
      <w:tblGrid>
        <w:gridCol w:w="1371"/>
        <w:gridCol w:w="1437"/>
        <w:gridCol w:w="1422"/>
        <w:gridCol w:w="1422"/>
        <w:gridCol w:w="1422"/>
        <w:gridCol w:w="1422"/>
      </w:tblGrid>
      <w:tr w:rsidR="00B65A6B" w:rsidRPr="00F67B95" w14:paraId="5E9AC1EE" w14:textId="77777777" w:rsidTr="00B65A6B">
        <w:tc>
          <w:tcPr>
            <w:tcW w:w="1371" w:type="dxa"/>
            <w:vAlign w:val="center"/>
          </w:tcPr>
          <w:p w14:paraId="39FD6516" w14:textId="77777777" w:rsidR="00B65A6B" w:rsidRPr="00F67B95" w:rsidRDefault="00B65A6B" w:rsidP="00B65A6B">
            <w:pPr>
              <w:pStyle w:val="ListParagraph"/>
              <w:ind w:left="0"/>
              <w:jc w:val="center"/>
              <w:rPr>
                <w:rFonts w:ascii="Times New Roman" w:hAnsi="Times New Roman"/>
                <w:color w:val="FF0000"/>
                <w:sz w:val="22"/>
              </w:rPr>
            </w:pPr>
            <w:r w:rsidRPr="00F67B95">
              <w:rPr>
                <w:rFonts w:ascii="Times New Roman" w:hAnsi="Times New Roman"/>
                <w:color w:val="FF0000"/>
                <w:sz w:val="22"/>
              </w:rPr>
              <w:t>Time</w:t>
            </w:r>
          </w:p>
        </w:tc>
        <w:tc>
          <w:tcPr>
            <w:tcW w:w="1437" w:type="dxa"/>
            <w:vAlign w:val="center"/>
          </w:tcPr>
          <w:p w14:paraId="491BC4A0" w14:textId="77777777" w:rsidR="00B65A6B" w:rsidRPr="00F67B95" w:rsidRDefault="00B65A6B" w:rsidP="00B65A6B">
            <w:pPr>
              <w:pStyle w:val="ListParagraph"/>
              <w:ind w:left="0"/>
              <w:jc w:val="center"/>
              <w:rPr>
                <w:rFonts w:ascii="Times New Roman" w:hAnsi="Times New Roman"/>
                <w:color w:val="FF0000"/>
                <w:sz w:val="22"/>
              </w:rPr>
            </w:pPr>
            <w:r w:rsidRPr="00F67B95">
              <w:rPr>
                <w:rFonts w:ascii="Times New Roman" w:hAnsi="Times New Roman"/>
                <w:color w:val="FF0000"/>
                <w:sz w:val="22"/>
              </w:rPr>
              <w:t>Baseline</w:t>
            </w:r>
          </w:p>
        </w:tc>
        <w:tc>
          <w:tcPr>
            <w:tcW w:w="1422" w:type="dxa"/>
            <w:vAlign w:val="center"/>
          </w:tcPr>
          <w:p w14:paraId="4952FA7A" w14:textId="77777777" w:rsidR="00B65A6B" w:rsidRPr="00F67B95" w:rsidRDefault="00B65A6B" w:rsidP="00B65A6B">
            <w:pPr>
              <w:pStyle w:val="ListParagraph"/>
              <w:ind w:left="0"/>
              <w:jc w:val="center"/>
              <w:rPr>
                <w:rFonts w:ascii="Times New Roman" w:hAnsi="Times New Roman"/>
                <w:color w:val="FF0000"/>
                <w:sz w:val="22"/>
              </w:rPr>
            </w:pPr>
            <w:r w:rsidRPr="00F67B95">
              <w:rPr>
                <w:rFonts w:ascii="Times New Roman" w:hAnsi="Times New Roman"/>
                <w:color w:val="FF0000"/>
                <w:sz w:val="22"/>
              </w:rPr>
              <w:t>Month1</w:t>
            </w:r>
          </w:p>
        </w:tc>
        <w:tc>
          <w:tcPr>
            <w:tcW w:w="1422" w:type="dxa"/>
            <w:vAlign w:val="center"/>
          </w:tcPr>
          <w:p w14:paraId="0F5FF7AF" w14:textId="77777777" w:rsidR="00B65A6B" w:rsidRPr="00F67B95" w:rsidRDefault="00B65A6B" w:rsidP="00B65A6B">
            <w:pPr>
              <w:pStyle w:val="ListParagraph"/>
              <w:ind w:left="0"/>
              <w:jc w:val="center"/>
              <w:rPr>
                <w:rFonts w:ascii="Times New Roman" w:hAnsi="Times New Roman"/>
                <w:color w:val="FF0000"/>
                <w:sz w:val="22"/>
              </w:rPr>
            </w:pPr>
            <w:r w:rsidRPr="00F67B95">
              <w:rPr>
                <w:rFonts w:ascii="Times New Roman" w:hAnsi="Times New Roman"/>
                <w:color w:val="FF0000"/>
                <w:sz w:val="22"/>
              </w:rPr>
              <w:t>Month2</w:t>
            </w:r>
          </w:p>
        </w:tc>
        <w:tc>
          <w:tcPr>
            <w:tcW w:w="1422" w:type="dxa"/>
            <w:vAlign w:val="center"/>
          </w:tcPr>
          <w:p w14:paraId="6FADB47C" w14:textId="77777777" w:rsidR="00B65A6B" w:rsidRPr="00F67B95" w:rsidRDefault="00B65A6B" w:rsidP="00B65A6B">
            <w:pPr>
              <w:pStyle w:val="ListParagraph"/>
              <w:ind w:left="0"/>
              <w:jc w:val="center"/>
              <w:rPr>
                <w:rFonts w:ascii="Times New Roman" w:hAnsi="Times New Roman"/>
                <w:color w:val="FF0000"/>
                <w:sz w:val="22"/>
              </w:rPr>
            </w:pPr>
            <w:r w:rsidRPr="00F67B95">
              <w:rPr>
                <w:rFonts w:ascii="Times New Roman" w:hAnsi="Times New Roman"/>
                <w:color w:val="FF0000"/>
                <w:sz w:val="22"/>
              </w:rPr>
              <w:t>Month3</w:t>
            </w:r>
          </w:p>
        </w:tc>
        <w:tc>
          <w:tcPr>
            <w:tcW w:w="1422" w:type="dxa"/>
            <w:vAlign w:val="center"/>
          </w:tcPr>
          <w:p w14:paraId="75F1F6EC" w14:textId="77777777" w:rsidR="00B65A6B" w:rsidRPr="00F67B95" w:rsidRDefault="00B65A6B" w:rsidP="00B65A6B">
            <w:pPr>
              <w:pStyle w:val="ListParagraph"/>
              <w:ind w:left="0"/>
              <w:jc w:val="center"/>
              <w:rPr>
                <w:rFonts w:ascii="Times New Roman" w:hAnsi="Times New Roman"/>
                <w:color w:val="FF0000"/>
                <w:sz w:val="22"/>
              </w:rPr>
            </w:pPr>
            <w:r w:rsidRPr="00F67B95">
              <w:rPr>
                <w:rFonts w:ascii="Times New Roman" w:hAnsi="Times New Roman"/>
                <w:color w:val="FF0000"/>
                <w:sz w:val="22"/>
              </w:rPr>
              <w:t>Month4</w:t>
            </w:r>
          </w:p>
        </w:tc>
      </w:tr>
      <w:tr w:rsidR="00B65A6B" w:rsidRPr="00F67B95" w14:paraId="349B7219" w14:textId="77777777" w:rsidTr="00B65A6B">
        <w:tc>
          <w:tcPr>
            <w:tcW w:w="1371" w:type="dxa"/>
            <w:vAlign w:val="center"/>
          </w:tcPr>
          <w:p w14:paraId="720EAD96" w14:textId="77777777" w:rsidR="00B65A6B" w:rsidRPr="00F67B95" w:rsidRDefault="00B65A6B" w:rsidP="00B65A6B">
            <w:pPr>
              <w:pStyle w:val="ListParagraph"/>
              <w:ind w:left="0"/>
              <w:jc w:val="center"/>
              <w:rPr>
                <w:rFonts w:ascii="Times New Roman" w:hAnsi="Times New Roman"/>
                <w:color w:val="FF0000"/>
                <w:sz w:val="22"/>
              </w:rPr>
            </w:pPr>
            <w:r w:rsidRPr="00F67B95">
              <w:rPr>
                <w:rFonts w:ascii="Times New Roman" w:hAnsi="Times New Roman"/>
                <w:color w:val="FF0000"/>
                <w:sz w:val="22"/>
              </w:rPr>
              <w:t>Sample Mean</w:t>
            </w:r>
          </w:p>
        </w:tc>
        <w:tc>
          <w:tcPr>
            <w:tcW w:w="1437" w:type="dxa"/>
            <w:vAlign w:val="center"/>
          </w:tcPr>
          <w:p w14:paraId="38264370" w14:textId="77777777" w:rsidR="00B65A6B" w:rsidRPr="00F67B95" w:rsidRDefault="00B65A6B" w:rsidP="00B65A6B">
            <w:pPr>
              <w:pStyle w:val="ListParagraph"/>
              <w:ind w:left="0"/>
              <w:jc w:val="center"/>
              <w:rPr>
                <w:rFonts w:ascii="Times New Roman" w:hAnsi="Times New Roman"/>
                <w:color w:val="FF0000"/>
                <w:sz w:val="22"/>
              </w:rPr>
            </w:pPr>
            <w:r w:rsidRPr="00F67B95">
              <w:rPr>
                <w:rFonts w:ascii="Times New Roman" w:hAnsi="Times New Roman"/>
                <w:color w:val="FF0000"/>
                <w:sz w:val="22"/>
              </w:rPr>
              <w:t>36.423</w:t>
            </w:r>
            <w:r>
              <w:rPr>
                <w:rFonts w:ascii="Times New Roman" w:hAnsi="Times New Roman"/>
                <w:color w:val="FF0000"/>
                <w:sz w:val="22"/>
              </w:rPr>
              <w:t>6</w:t>
            </w:r>
          </w:p>
        </w:tc>
        <w:tc>
          <w:tcPr>
            <w:tcW w:w="1422" w:type="dxa"/>
            <w:vAlign w:val="center"/>
          </w:tcPr>
          <w:p w14:paraId="2EF5E167" w14:textId="77777777" w:rsidR="00B65A6B" w:rsidRPr="00F67B95" w:rsidRDefault="00B65A6B" w:rsidP="00B65A6B">
            <w:pPr>
              <w:pStyle w:val="ListParagraph"/>
              <w:ind w:left="0"/>
              <w:jc w:val="center"/>
              <w:rPr>
                <w:rFonts w:ascii="Times New Roman" w:hAnsi="Times New Roman"/>
                <w:color w:val="FF0000"/>
                <w:sz w:val="22"/>
              </w:rPr>
            </w:pPr>
            <w:r w:rsidRPr="00F67B95">
              <w:rPr>
                <w:rFonts w:ascii="Times New Roman" w:hAnsi="Times New Roman"/>
                <w:color w:val="FF0000"/>
                <w:sz w:val="22"/>
              </w:rPr>
              <w:t>39.239</w:t>
            </w:r>
          </w:p>
        </w:tc>
        <w:tc>
          <w:tcPr>
            <w:tcW w:w="1422" w:type="dxa"/>
            <w:vAlign w:val="center"/>
          </w:tcPr>
          <w:p w14:paraId="29D4EB5C" w14:textId="77777777" w:rsidR="00B65A6B" w:rsidRPr="00F67B95" w:rsidRDefault="00B65A6B" w:rsidP="00B65A6B">
            <w:pPr>
              <w:pStyle w:val="ListParagraph"/>
              <w:ind w:left="0"/>
              <w:jc w:val="center"/>
              <w:rPr>
                <w:rFonts w:ascii="Times New Roman" w:hAnsi="Times New Roman"/>
                <w:color w:val="FF0000"/>
                <w:sz w:val="22"/>
              </w:rPr>
            </w:pPr>
            <w:r w:rsidRPr="00F67B95">
              <w:rPr>
                <w:rFonts w:ascii="Times New Roman" w:hAnsi="Times New Roman"/>
                <w:color w:val="FF0000"/>
                <w:sz w:val="22"/>
              </w:rPr>
              <w:t>45.002</w:t>
            </w:r>
          </w:p>
        </w:tc>
        <w:tc>
          <w:tcPr>
            <w:tcW w:w="1422" w:type="dxa"/>
            <w:vAlign w:val="center"/>
          </w:tcPr>
          <w:p w14:paraId="6855F213" w14:textId="77777777" w:rsidR="00B65A6B" w:rsidRPr="00F67B95" w:rsidRDefault="00B65A6B" w:rsidP="00B65A6B">
            <w:pPr>
              <w:pStyle w:val="ListParagraph"/>
              <w:ind w:left="0"/>
              <w:jc w:val="center"/>
              <w:rPr>
                <w:rFonts w:ascii="Times New Roman" w:hAnsi="Times New Roman"/>
                <w:color w:val="FF0000"/>
                <w:sz w:val="22"/>
              </w:rPr>
            </w:pPr>
            <w:r w:rsidRPr="00F67B95">
              <w:rPr>
                <w:rFonts w:ascii="Times New Roman" w:hAnsi="Times New Roman"/>
                <w:color w:val="FF0000"/>
                <w:sz w:val="22"/>
                <w:highlight w:val="yellow"/>
              </w:rPr>
              <w:t>50.450</w:t>
            </w:r>
          </w:p>
        </w:tc>
        <w:tc>
          <w:tcPr>
            <w:tcW w:w="1422" w:type="dxa"/>
            <w:vAlign w:val="center"/>
          </w:tcPr>
          <w:p w14:paraId="4434B1F2" w14:textId="77777777" w:rsidR="00B65A6B" w:rsidRPr="00F67B95" w:rsidRDefault="00B65A6B" w:rsidP="00B65A6B">
            <w:pPr>
              <w:pStyle w:val="ListParagraph"/>
              <w:ind w:left="0"/>
              <w:jc w:val="center"/>
              <w:rPr>
                <w:rFonts w:ascii="Times New Roman" w:hAnsi="Times New Roman"/>
                <w:color w:val="FF0000"/>
                <w:sz w:val="22"/>
              </w:rPr>
            </w:pPr>
            <w:r w:rsidRPr="00F67B95">
              <w:rPr>
                <w:rFonts w:ascii="Times New Roman" w:hAnsi="Times New Roman"/>
                <w:color w:val="FF0000"/>
                <w:sz w:val="22"/>
              </w:rPr>
              <w:t>49.951</w:t>
            </w:r>
          </w:p>
        </w:tc>
      </w:tr>
      <w:tr w:rsidR="00B65A6B" w:rsidRPr="00F67B95" w14:paraId="2621B0C7" w14:textId="77777777" w:rsidTr="00B65A6B">
        <w:tc>
          <w:tcPr>
            <w:tcW w:w="1371" w:type="dxa"/>
            <w:vAlign w:val="center"/>
          </w:tcPr>
          <w:p w14:paraId="4A74F31C" w14:textId="77777777" w:rsidR="00B65A6B" w:rsidRPr="00F67B95" w:rsidRDefault="00B65A6B" w:rsidP="00B65A6B">
            <w:pPr>
              <w:pStyle w:val="ListParagraph"/>
              <w:ind w:left="0"/>
              <w:jc w:val="center"/>
              <w:rPr>
                <w:rFonts w:ascii="Times New Roman" w:hAnsi="Times New Roman"/>
                <w:color w:val="FF0000"/>
                <w:sz w:val="22"/>
              </w:rPr>
            </w:pPr>
            <w:r w:rsidRPr="00F67B95">
              <w:rPr>
                <w:rFonts w:ascii="Times New Roman" w:hAnsi="Times New Roman"/>
                <w:color w:val="FF0000"/>
                <w:sz w:val="22"/>
              </w:rPr>
              <w:t>Sample SD</w:t>
            </w:r>
          </w:p>
        </w:tc>
        <w:tc>
          <w:tcPr>
            <w:tcW w:w="1437" w:type="dxa"/>
            <w:vAlign w:val="center"/>
          </w:tcPr>
          <w:p w14:paraId="039F64B3" w14:textId="77777777" w:rsidR="00B65A6B" w:rsidRPr="00F67B95" w:rsidRDefault="00B65A6B" w:rsidP="00B65A6B">
            <w:pPr>
              <w:pStyle w:val="ListParagraph"/>
              <w:ind w:left="0"/>
              <w:jc w:val="center"/>
              <w:rPr>
                <w:rFonts w:ascii="Times New Roman" w:hAnsi="Times New Roman"/>
                <w:color w:val="FF0000"/>
                <w:sz w:val="22"/>
              </w:rPr>
            </w:pPr>
            <w:r w:rsidRPr="00F67B95">
              <w:rPr>
                <w:rFonts w:ascii="Times New Roman" w:hAnsi="Times New Roman"/>
                <w:color w:val="FF0000"/>
                <w:sz w:val="22"/>
              </w:rPr>
              <w:t>10.221</w:t>
            </w:r>
          </w:p>
        </w:tc>
        <w:tc>
          <w:tcPr>
            <w:tcW w:w="1422" w:type="dxa"/>
            <w:vAlign w:val="center"/>
          </w:tcPr>
          <w:p w14:paraId="14E6CD3E" w14:textId="77777777" w:rsidR="00B65A6B" w:rsidRPr="00F67B95" w:rsidRDefault="00B65A6B" w:rsidP="00B65A6B">
            <w:pPr>
              <w:pStyle w:val="ListParagraph"/>
              <w:ind w:left="0"/>
              <w:jc w:val="center"/>
              <w:rPr>
                <w:rFonts w:ascii="Times New Roman" w:hAnsi="Times New Roman"/>
                <w:color w:val="FF0000"/>
                <w:sz w:val="22"/>
              </w:rPr>
            </w:pPr>
            <w:r w:rsidRPr="00F67B95">
              <w:rPr>
                <w:rFonts w:ascii="Times New Roman" w:hAnsi="Times New Roman"/>
                <w:color w:val="FF0000"/>
                <w:sz w:val="22"/>
                <w:highlight w:val="yellow"/>
              </w:rPr>
              <w:t>9.116</w:t>
            </w:r>
          </w:p>
        </w:tc>
        <w:tc>
          <w:tcPr>
            <w:tcW w:w="1422" w:type="dxa"/>
            <w:vAlign w:val="center"/>
          </w:tcPr>
          <w:p w14:paraId="755C8F6C" w14:textId="77777777" w:rsidR="00B65A6B" w:rsidRPr="00F67B95" w:rsidRDefault="00B65A6B" w:rsidP="00B65A6B">
            <w:pPr>
              <w:pStyle w:val="ListParagraph"/>
              <w:ind w:left="0"/>
              <w:jc w:val="center"/>
              <w:rPr>
                <w:rFonts w:ascii="Times New Roman" w:hAnsi="Times New Roman"/>
                <w:color w:val="FF0000"/>
                <w:sz w:val="22"/>
              </w:rPr>
            </w:pPr>
            <w:r w:rsidRPr="00F67B95">
              <w:rPr>
                <w:rFonts w:ascii="Times New Roman" w:hAnsi="Times New Roman"/>
                <w:color w:val="FF0000"/>
                <w:sz w:val="22"/>
              </w:rPr>
              <w:t>10.450</w:t>
            </w:r>
          </w:p>
        </w:tc>
        <w:tc>
          <w:tcPr>
            <w:tcW w:w="1422" w:type="dxa"/>
            <w:vAlign w:val="center"/>
          </w:tcPr>
          <w:p w14:paraId="7AF72282" w14:textId="77777777" w:rsidR="00B65A6B" w:rsidRPr="00F67B95" w:rsidRDefault="00B65A6B" w:rsidP="00B65A6B">
            <w:pPr>
              <w:pStyle w:val="ListParagraph"/>
              <w:ind w:left="0"/>
              <w:jc w:val="center"/>
              <w:rPr>
                <w:rFonts w:ascii="Times New Roman" w:hAnsi="Times New Roman"/>
                <w:color w:val="FF0000"/>
                <w:sz w:val="22"/>
              </w:rPr>
            </w:pPr>
            <w:r w:rsidRPr="00F67B95">
              <w:rPr>
                <w:rFonts w:ascii="Times New Roman" w:hAnsi="Times New Roman"/>
                <w:color w:val="FF0000"/>
                <w:sz w:val="22"/>
              </w:rPr>
              <w:t>9.518</w:t>
            </w:r>
          </w:p>
        </w:tc>
        <w:tc>
          <w:tcPr>
            <w:tcW w:w="1422" w:type="dxa"/>
            <w:vAlign w:val="center"/>
          </w:tcPr>
          <w:p w14:paraId="75F3D43A" w14:textId="77777777" w:rsidR="00B65A6B" w:rsidRPr="00F67B95" w:rsidRDefault="00B65A6B" w:rsidP="00B65A6B">
            <w:pPr>
              <w:pStyle w:val="ListParagraph"/>
              <w:ind w:left="0"/>
              <w:jc w:val="center"/>
              <w:rPr>
                <w:rFonts w:ascii="Times New Roman" w:hAnsi="Times New Roman"/>
                <w:color w:val="FF0000"/>
                <w:sz w:val="22"/>
              </w:rPr>
            </w:pPr>
            <w:r w:rsidRPr="00F67B95">
              <w:rPr>
                <w:rFonts w:ascii="Times New Roman" w:hAnsi="Times New Roman"/>
                <w:color w:val="FF0000"/>
                <w:sz w:val="22"/>
              </w:rPr>
              <w:t>9.869</w:t>
            </w:r>
          </w:p>
        </w:tc>
      </w:tr>
    </w:tbl>
    <w:p w14:paraId="758797EF" w14:textId="77777777" w:rsidR="00B65A6B" w:rsidRPr="00F67B95" w:rsidRDefault="00B65A6B" w:rsidP="00B65A6B">
      <w:pPr>
        <w:pStyle w:val="ListParagraph"/>
        <w:rPr>
          <w:rFonts w:ascii="Times New Roman" w:hAnsi="Times New Roman"/>
          <w:color w:val="FF0000"/>
          <w:sz w:val="22"/>
        </w:rPr>
      </w:pPr>
      <w:r w:rsidRPr="00F67B95">
        <w:rPr>
          <w:rFonts w:ascii="Times New Roman" w:hAnsi="Times New Roman"/>
          <w:color w:val="FF0000"/>
          <w:sz w:val="22"/>
        </w:rPr>
        <w:t>Using STATA</w:t>
      </w:r>
      <w:r>
        <w:rPr>
          <w:rFonts w:ascii="Times New Roman" w:hAnsi="Times New Roman"/>
          <w:color w:val="FF0000"/>
          <w:sz w:val="22"/>
        </w:rPr>
        <w:t xml:space="preserve"> 13</w:t>
      </w:r>
      <w:r w:rsidRPr="00F67B95">
        <w:rPr>
          <w:rFonts w:ascii="Times New Roman" w:hAnsi="Times New Roman"/>
          <w:color w:val="FF0000"/>
          <w:sz w:val="22"/>
        </w:rPr>
        <w:t xml:space="preserve"> </w:t>
      </w:r>
    </w:p>
    <w:p w14:paraId="6DDC9D43" w14:textId="77777777" w:rsidR="00B65A6B" w:rsidRPr="00F67B95" w:rsidRDefault="00B65A6B" w:rsidP="00B65A6B">
      <w:pPr>
        <w:pStyle w:val="ListParagraph"/>
        <w:ind w:left="1080"/>
        <w:rPr>
          <w:rFonts w:ascii="Times New Roman" w:hAnsi="Times New Roman"/>
          <w:color w:val="FF0000"/>
          <w:sz w:val="22"/>
        </w:rPr>
      </w:pPr>
    </w:p>
    <w:p w14:paraId="438A13B1" w14:textId="77777777" w:rsidR="00B65A6B" w:rsidRPr="00F67B95" w:rsidRDefault="00B65A6B" w:rsidP="00B65A6B">
      <w:pPr>
        <w:pStyle w:val="ListParagraph"/>
        <w:ind w:left="1080"/>
        <w:rPr>
          <w:rFonts w:ascii="Times New Roman" w:hAnsi="Times New Roman"/>
          <w:color w:val="FF0000"/>
          <w:sz w:val="22"/>
        </w:rPr>
      </w:pPr>
    </w:p>
    <w:p w14:paraId="75F037A9" w14:textId="743B0D24" w:rsidR="00B65A6B" w:rsidRPr="00B65A6B" w:rsidRDefault="00B65A6B" w:rsidP="00B65A6B">
      <w:pPr>
        <w:pStyle w:val="ListParagraph"/>
        <w:rPr>
          <w:rFonts w:ascii="Times New Roman" w:hAnsi="Times New Roman"/>
          <w:color w:val="FF0000"/>
          <w:sz w:val="22"/>
        </w:rPr>
      </w:pPr>
      <w:r w:rsidRPr="00F67B95">
        <w:rPr>
          <w:rFonts w:ascii="Times New Roman" w:hAnsi="Times New Roman"/>
          <w:color w:val="FF0000"/>
          <w:sz w:val="22"/>
        </w:rPr>
        <w:t>Using R</w:t>
      </w:r>
    </w:p>
    <w:p w14:paraId="3CC05DAE" w14:textId="77777777" w:rsidR="00BC4198" w:rsidRDefault="00BC4198" w:rsidP="00B65A6B">
      <w:pPr>
        <w:pStyle w:val="ListParagraph"/>
        <w:ind w:left="1080"/>
        <w:rPr>
          <w:rFonts w:ascii="Times New Roman" w:hAnsi="Times New Roman"/>
          <w:color w:val="FF0000"/>
          <w:sz w:val="22"/>
        </w:rPr>
      </w:pPr>
    </w:p>
    <w:p w14:paraId="3AD6A2DE" w14:textId="77777777" w:rsidR="00BC4198" w:rsidRPr="00F67B95" w:rsidRDefault="00BC4198" w:rsidP="00B65A6B">
      <w:pPr>
        <w:pStyle w:val="ListParagraph"/>
        <w:ind w:left="1080"/>
        <w:rPr>
          <w:rFonts w:ascii="Times New Roman" w:hAnsi="Times New Roman"/>
          <w:color w:val="FF0000"/>
          <w:sz w:val="22"/>
        </w:rPr>
      </w:pPr>
    </w:p>
    <w:tbl>
      <w:tblPr>
        <w:tblStyle w:val="TableGrid"/>
        <w:tblpPr w:leftFromText="180" w:rightFromText="180" w:vertAnchor="text" w:horzAnchor="page" w:tblpX="1990" w:tblpY="-190"/>
        <w:tblW w:w="0" w:type="auto"/>
        <w:tblLook w:val="04A0" w:firstRow="1" w:lastRow="0" w:firstColumn="1" w:lastColumn="0" w:noHBand="0" w:noVBand="1"/>
      </w:tblPr>
      <w:tblGrid>
        <w:gridCol w:w="1371"/>
        <w:gridCol w:w="1437"/>
        <w:gridCol w:w="1422"/>
        <w:gridCol w:w="1422"/>
        <w:gridCol w:w="1422"/>
        <w:gridCol w:w="1422"/>
      </w:tblGrid>
      <w:tr w:rsidR="00B65A6B" w:rsidRPr="00F67B95" w14:paraId="57D0F258" w14:textId="77777777" w:rsidTr="00B65A6B">
        <w:tc>
          <w:tcPr>
            <w:tcW w:w="1371" w:type="dxa"/>
            <w:vAlign w:val="center"/>
          </w:tcPr>
          <w:p w14:paraId="184D4D0C" w14:textId="77777777" w:rsidR="00B65A6B" w:rsidRPr="00F67B95" w:rsidRDefault="00B65A6B" w:rsidP="00B65A6B">
            <w:pPr>
              <w:pStyle w:val="ListParagraph"/>
              <w:ind w:left="0"/>
              <w:jc w:val="center"/>
              <w:rPr>
                <w:rFonts w:ascii="Times New Roman" w:hAnsi="Times New Roman"/>
                <w:color w:val="FF0000"/>
                <w:sz w:val="22"/>
              </w:rPr>
            </w:pPr>
            <w:r w:rsidRPr="00F67B95">
              <w:rPr>
                <w:rFonts w:ascii="Times New Roman" w:hAnsi="Times New Roman"/>
                <w:color w:val="FF0000"/>
                <w:sz w:val="22"/>
              </w:rPr>
              <w:t>Time</w:t>
            </w:r>
          </w:p>
        </w:tc>
        <w:tc>
          <w:tcPr>
            <w:tcW w:w="1437" w:type="dxa"/>
            <w:vAlign w:val="center"/>
          </w:tcPr>
          <w:p w14:paraId="68917A42" w14:textId="77777777" w:rsidR="00B65A6B" w:rsidRPr="00F67B95" w:rsidRDefault="00B65A6B" w:rsidP="00B65A6B">
            <w:pPr>
              <w:pStyle w:val="ListParagraph"/>
              <w:ind w:left="0"/>
              <w:jc w:val="center"/>
              <w:rPr>
                <w:rFonts w:ascii="Times New Roman" w:hAnsi="Times New Roman"/>
                <w:color w:val="FF0000"/>
                <w:sz w:val="22"/>
              </w:rPr>
            </w:pPr>
            <w:r w:rsidRPr="00F67B95">
              <w:rPr>
                <w:rFonts w:ascii="Times New Roman" w:hAnsi="Times New Roman"/>
                <w:color w:val="FF0000"/>
                <w:sz w:val="22"/>
              </w:rPr>
              <w:t>Baseline</w:t>
            </w:r>
          </w:p>
        </w:tc>
        <w:tc>
          <w:tcPr>
            <w:tcW w:w="1422" w:type="dxa"/>
            <w:vAlign w:val="center"/>
          </w:tcPr>
          <w:p w14:paraId="300C18F5" w14:textId="77777777" w:rsidR="00B65A6B" w:rsidRPr="00F67B95" w:rsidRDefault="00B65A6B" w:rsidP="00B65A6B">
            <w:pPr>
              <w:pStyle w:val="ListParagraph"/>
              <w:ind w:left="0"/>
              <w:jc w:val="center"/>
              <w:rPr>
                <w:rFonts w:ascii="Times New Roman" w:hAnsi="Times New Roman"/>
                <w:color w:val="FF0000"/>
                <w:sz w:val="22"/>
              </w:rPr>
            </w:pPr>
            <w:r w:rsidRPr="00F67B95">
              <w:rPr>
                <w:rFonts w:ascii="Times New Roman" w:hAnsi="Times New Roman"/>
                <w:color w:val="FF0000"/>
                <w:sz w:val="22"/>
              </w:rPr>
              <w:t>Month1</w:t>
            </w:r>
          </w:p>
        </w:tc>
        <w:tc>
          <w:tcPr>
            <w:tcW w:w="1422" w:type="dxa"/>
            <w:vAlign w:val="center"/>
          </w:tcPr>
          <w:p w14:paraId="5B2646D2" w14:textId="77777777" w:rsidR="00B65A6B" w:rsidRPr="00F67B95" w:rsidRDefault="00B65A6B" w:rsidP="00B65A6B">
            <w:pPr>
              <w:pStyle w:val="ListParagraph"/>
              <w:ind w:left="0"/>
              <w:jc w:val="center"/>
              <w:rPr>
                <w:rFonts w:ascii="Times New Roman" w:hAnsi="Times New Roman"/>
                <w:color w:val="FF0000"/>
                <w:sz w:val="22"/>
              </w:rPr>
            </w:pPr>
            <w:r w:rsidRPr="00F67B95">
              <w:rPr>
                <w:rFonts w:ascii="Times New Roman" w:hAnsi="Times New Roman"/>
                <w:color w:val="FF0000"/>
                <w:sz w:val="22"/>
              </w:rPr>
              <w:t>Month2</w:t>
            </w:r>
          </w:p>
        </w:tc>
        <w:tc>
          <w:tcPr>
            <w:tcW w:w="1422" w:type="dxa"/>
            <w:vAlign w:val="center"/>
          </w:tcPr>
          <w:p w14:paraId="6677BBA1" w14:textId="77777777" w:rsidR="00B65A6B" w:rsidRPr="00F67B95" w:rsidRDefault="00B65A6B" w:rsidP="00B65A6B">
            <w:pPr>
              <w:pStyle w:val="ListParagraph"/>
              <w:ind w:left="0"/>
              <w:jc w:val="center"/>
              <w:rPr>
                <w:rFonts w:ascii="Times New Roman" w:hAnsi="Times New Roman"/>
                <w:color w:val="FF0000"/>
                <w:sz w:val="22"/>
              </w:rPr>
            </w:pPr>
            <w:r w:rsidRPr="00F67B95">
              <w:rPr>
                <w:rFonts w:ascii="Times New Roman" w:hAnsi="Times New Roman"/>
                <w:color w:val="FF0000"/>
                <w:sz w:val="22"/>
              </w:rPr>
              <w:t>Month3</w:t>
            </w:r>
          </w:p>
        </w:tc>
        <w:tc>
          <w:tcPr>
            <w:tcW w:w="1422" w:type="dxa"/>
            <w:vAlign w:val="center"/>
          </w:tcPr>
          <w:p w14:paraId="1A660B6C" w14:textId="77777777" w:rsidR="00B65A6B" w:rsidRPr="00F67B95" w:rsidRDefault="00B65A6B" w:rsidP="00B65A6B">
            <w:pPr>
              <w:pStyle w:val="ListParagraph"/>
              <w:ind w:left="0"/>
              <w:jc w:val="center"/>
              <w:rPr>
                <w:rFonts w:ascii="Times New Roman" w:hAnsi="Times New Roman"/>
                <w:color w:val="FF0000"/>
                <w:sz w:val="22"/>
              </w:rPr>
            </w:pPr>
            <w:r w:rsidRPr="00F67B95">
              <w:rPr>
                <w:rFonts w:ascii="Times New Roman" w:hAnsi="Times New Roman"/>
                <w:color w:val="FF0000"/>
                <w:sz w:val="22"/>
              </w:rPr>
              <w:t>Month4</w:t>
            </w:r>
          </w:p>
        </w:tc>
      </w:tr>
      <w:tr w:rsidR="00B65A6B" w:rsidRPr="00F67B95" w14:paraId="1C51D058" w14:textId="77777777" w:rsidTr="00B65A6B">
        <w:tc>
          <w:tcPr>
            <w:tcW w:w="1371" w:type="dxa"/>
            <w:vAlign w:val="center"/>
          </w:tcPr>
          <w:p w14:paraId="05EDF815" w14:textId="77777777" w:rsidR="00B65A6B" w:rsidRPr="00F67B95" w:rsidRDefault="00B65A6B" w:rsidP="00B65A6B">
            <w:pPr>
              <w:pStyle w:val="ListParagraph"/>
              <w:ind w:left="0"/>
              <w:jc w:val="center"/>
              <w:rPr>
                <w:rFonts w:ascii="Times New Roman" w:hAnsi="Times New Roman"/>
                <w:color w:val="FF0000"/>
                <w:sz w:val="22"/>
              </w:rPr>
            </w:pPr>
            <w:r w:rsidRPr="00F67B95">
              <w:rPr>
                <w:rFonts w:ascii="Times New Roman" w:hAnsi="Times New Roman"/>
                <w:color w:val="FF0000"/>
                <w:sz w:val="22"/>
              </w:rPr>
              <w:t>Sample Mean</w:t>
            </w:r>
          </w:p>
        </w:tc>
        <w:tc>
          <w:tcPr>
            <w:tcW w:w="1437" w:type="dxa"/>
            <w:vAlign w:val="center"/>
          </w:tcPr>
          <w:p w14:paraId="1552F681" w14:textId="5F3474AF" w:rsidR="00B65A6B" w:rsidRPr="00F67B95" w:rsidRDefault="00BC4198" w:rsidP="00B65A6B">
            <w:pPr>
              <w:pStyle w:val="ListParagraph"/>
              <w:ind w:left="0"/>
              <w:jc w:val="center"/>
              <w:rPr>
                <w:rFonts w:ascii="Times New Roman" w:hAnsi="Times New Roman"/>
                <w:color w:val="FF0000"/>
                <w:sz w:val="22"/>
              </w:rPr>
            </w:pPr>
            <w:r>
              <w:rPr>
                <w:rFonts w:ascii="Times New Roman" w:hAnsi="Times New Roman"/>
                <w:color w:val="FF0000"/>
                <w:sz w:val="22"/>
              </w:rPr>
              <w:t>36.153</w:t>
            </w:r>
          </w:p>
        </w:tc>
        <w:tc>
          <w:tcPr>
            <w:tcW w:w="1422" w:type="dxa"/>
            <w:vAlign w:val="center"/>
          </w:tcPr>
          <w:p w14:paraId="2AC7612C" w14:textId="562FE845" w:rsidR="00B65A6B" w:rsidRPr="00F67B95" w:rsidRDefault="00BC4198" w:rsidP="00B65A6B">
            <w:pPr>
              <w:pStyle w:val="ListParagraph"/>
              <w:ind w:left="0"/>
              <w:jc w:val="center"/>
              <w:rPr>
                <w:rFonts w:ascii="Times New Roman" w:hAnsi="Times New Roman"/>
                <w:color w:val="FF0000"/>
                <w:sz w:val="22"/>
              </w:rPr>
            </w:pPr>
            <w:r>
              <w:rPr>
                <w:rFonts w:ascii="Times New Roman" w:hAnsi="Times New Roman"/>
                <w:color w:val="FF0000"/>
                <w:sz w:val="22"/>
              </w:rPr>
              <w:t>39.327</w:t>
            </w:r>
          </w:p>
        </w:tc>
        <w:tc>
          <w:tcPr>
            <w:tcW w:w="1422" w:type="dxa"/>
            <w:vAlign w:val="center"/>
          </w:tcPr>
          <w:p w14:paraId="3DE79234" w14:textId="08B056AB" w:rsidR="00B65A6B" w:rsidRPr="00F67B95" w:rsidRDefault="00BC4198" w:rsidP="00B65A6B">
            <w:pPr>
              <w:pStyle w:val="ListParagraph"/>
              <w:ind w:left="0"/>
              <w:jc w:val="center"/>
              <w:rPr>
                <w:rFonts w:ascii="Times New Roman" w:hAnsi="Times New Roman"/>
                <w:color w:val="FF0000"/>
                <w:sz w:val="22"/>
              </w:rPr>
            </w:pPr>
            <w:r>
              <w:rPr>
                <w:rFonts w:ascii="Times New Roman" w:hAnsi="Times New Roman"/>
                <w:color w:val="FF0000"/>
                <w:sz w:val="22"/>
              </w:rPr>
              <w:t>44.523</w:t>
            </w:r>
          </w:p>
        </w:tc>
        <w:tc>
          <w:tcPr>
            <w:tcW w:w="1422" w:type="dxa"/>
            <w:vAlign w:val="center"/>
          </w:tcPr>
          <w:p w14:paraId="77E097B9" w14:textId="1995997D" w:rsidR="00B65A6B" w:rsidRPr="00F67B95" w:rsidRDefault="00B65A6B" w:rsidP="00B65A6B">
            <w:pPr>
              <w:pStyle w:val="ListParagraph"/>
              <w:ind w:left="0"/>
              <w:jc w:val="center"/>
              <w:rPr>
                <w:rFonts w:ascii="Times New Roman" w:hAnsi="Times New Roman"/>
                <w:color w:val="FF0000"/>
                <w:sz w:val="22"/>
              </w:rPr>
            </w:pPr>
            <w:r w:rsidRPr="00BC4198">
              <w:rPr>
                <w:rFonts w:ascii="Times New Roman" w:hAnsi="Times New Roman"/>
                <w:color w:val="FF0000"/>
                <w:sz w:val="22"/>
                <w:highlight w:val="yellow"/>
              </w:rPr>
              <w:t>50.</w:t>
            </w:r>
            <w:r w:rsidR="00BC4198" w:rsidRPr="00BC4198">
              <w:rPr>
                <w:rFonts w:ascii="Times New Roman" w:hAnsi="Times New Roman"/>
                <w:color w:val="FF0000"/>
                <w:sz w:val="22"/>
                <w:highlight w:val="yellow"/>
              </w:rPr>
              <w:t>390</w:t>
            </w:r>
          </w:p>
        </w:tc>
        <w:tc>
          <w:tcPr>
            <w:tcW w:w="1422" w:type="dxa"/>
            <w:vAlign w:val="center"/>
          </w:tcPr>
          <w:p w14:paraId="7E29954E" w14:textId="2A95BE1B" w:rsidR="00B65A6B" w:rsidRPr="00F67B95" w:rsidRDefault="00BC4198" w:rsidP="00B65A6B">
            <w:pPr>
              <w:pStyle w:val="ListParagraph"/>
              <w:ind w:left="0"/>
              <w:jc w:val="center"/>
              <w:rPr>
                <w:rFonts w:ascii="Times New Roman" w:hAnsi="Times New Roman"/>
                <w:color w:val="FF0000"/>
                <w:sz w:val="22"/>
              </w:rPr>
            </w:pPr>
            <w:r>
              <w:rPr>
                <w:rFonts w:ascii="Times New Roman" w:hAnsi="Times New Roman"/>
                <w:color w:val="FF0000"/>
                <w:sz w:val="22"/>
              </w:rPr>
              <w:t>48.939</w:t>
            </w:r>
          </w:p>
        </w:tc>
      </w:tr>
      <w:tr w:rsidR="00B65A6B" w:rsidRPr="00F67B95" w14:paraId="1569E51D" w14:textId="77777777" w:rsidTr="00B65A6B">
        <w:tc>
          <w:tcPr>
            <w:tcW w:w="1371" w:type="dxa"/>
            <w:vAlign w:val="center"/>
          </w:tcPr>
          <w:p w14:paraId="09B26EF4" w14:textId="77777777" w:rsidR="00B65A6B" w:rsidRPr="00F67B95" w:rsidRDefault="00B65A6B" w:rsidP="00B65A6B">
            <w:pPr>
              <w:pStyle w:val="ListParagraph"/>
              <w:ind w:left="0"/>
              <w:jc w:val="center"/>
              <w:rPr>
                <w:rFonts w:ascii="Times New Roman" w:hAnsi="Times New Roman"/>
                <w:color w:val="FF0000"/>
                <w:sz w:val="22"/>
              </w:rPr>
            </w:pPr>
            <w:r w:rsidRPr="00F67B95">
              <w:rPr>
                <w:rFonts w:ascii="Times New Roman" w:hAnsi="Times New Roman"/>
                <w:color w:val="FF0000"/>
                <w:sz w:val="22"/>
              </w:rPr>
              <w:t>Sample SD</w:t>
            </w:r>
          </w:p>
        </w:tc>
        <w:tc>
          <w:tcPr>
            <w:tcW w:w="1437" w:type="dxa"/>
            <w:vAlign w:val="center"/>
          </w:tcPr>
          <w:p w14:paraId="1D5735D9" w14:textId="2CC99B94" w:rsidR="00B65A6B" w:rsidRPr="00F67B95" w:rsidRDefault="00BC4198" w:rsidP="00B65A6B">
            <w:pPr>
              <w:pStyle w:val="ListParagraph"/>
              <w:ind w:left="0"/>
              <w:jc w:val="center"/>
              <w:rPr>
                <w:rFonts w:ascii="Times New Roman" w:hAnsi="Times New Roman"/>
                <w:color w:val="FF0000"/>
                <w:sz w:val="22"/>
              </w:rPr>
            </w:pPr>
            <w:r>
              <w:rPr>
                <w:rFonts w:ascii="Times New Roman" w:hAnsi="Times New Roman"/>
                <w:color w:val="FF0000"/>
                <w:sz w:val="22"/>
              </w:rPr>
              <w:t>10.896</w:t>
            </w:r>
          </w:p>
        </w:tc>
        <w:tc>
          <w:tcPr>
            <w:tcW w:w="1422" w:type="dxa"/>
            <w:vAlign w:val="center"/>
          </w:tcPr>
          <w:p w14:paraId="35B989F1" w14:textId="5CDB132D" w:rsidR="00B65A6B" w:rsidRPr="00F67B95" w:rsidRDefault="00B65A6B" w:rsidP="00B65A6B">
            <w:pPr>
              <w:pStyle w:val="ListParagraph"/>
              <w:ind w:left="0"/>
              <w:jc w:val="center"/>
              <w:rPr>
                <w:rFonts w:ascii="Times New Roman" w:hAnsi="Times New Roman"/>
                <w:color w:val="FF0000"/>
                <w:sz w:val="22"/>
              </w:rPr>
            </w:pPr>
            <w:r w:rsidRPr="00BC4198">
              <w:rPr>
                <w:rFonts w:ascii="Times New Roman" w:hAnsi="Times New Roman"/>
                <w:color w:val="FF0000"/>
                <w:sz w:val="22"/>
                <w:highlight w:val="yellow"/>
              </w:rPr>
              <w:t>10.</w:t>
            </w:r>
            <w:r w:rsidR="00BC4198" w:rsidRPr="00BC4198">
              <w:rPr>
                <w:rFonts w:ascii="Times New Roman" w:hAnsi="Times New Roman"/>
                <w:color w:val="FF0000"/>
                <w:sz w:val="22"/>
                <w:highlight w:val="yellow"/>
              </w:rPr>
              <w:t>542</w:t>
            </w:r>
          </w:p>
        </w:tc>
        <w:tc>
          <w:tcPr>
            <w:tcW w:w="1422" w:type="dxa"/>
            <w:vAlign w:val="center"/>
          </w:tcPr>
          <w:p w14:paraId="29EDC0AA" w14:textId="01F10E32" w:rsidR="00B65A6B" w:rsidRPr="00F67B95" w:rsidRDefault="00BC4198" w:rsidP="00B65A6B">
            <w:pPr>
              <w:pStyle w:val="ListParagraph"/>
              <w:ind w:left="0"/>
              <w:jc w:val="center"/>
              <w:rPr>
                <w:rFonts w:ascii="Times New Roman" w:hAnsi="Times New Roman"/>
                <w:color w:val="FF0000"/>
                <w:sz w:val="22"/>
              </w:rPr>
            </w:pPr>
            <w:r>
              <w:rPr>
                <w:rFonts w:ascii="Times New Roman" w:hAnsi="Times New Roman"/>
                <w:color w:val="FF0000"/>
                <w:sz w:val="22"/>
              </w:rPr>
              <w:t>9.492</w:t>
            </w:r>
          </w:p>
        </w:tc>
        <w:tc>
          <w:tcPr>
            <w:tcW w:w="1422" w:type="dxa"/>
            <w:vAlign w:val="center"/>
          </w:tcPr>
          <w:p w14:paraId="2104F2A1" w14:textId="3DC9CA55" w:rsidR="00B65A6B" w:rsidRPr="00F67B95" w:rsidRDefault="00BC4198" w:rsidP="00B65A6B">
            <w:pPr>
              <w:pStyle w:val="ListParagraph"/>
              <w:ind w:left="0"/>
              <w:jc w:val="center"/>
              <w:rPr>
                <w:rFonts w:ascii="Times New Roman" w:hAnsi="Times New Roman"/>
                <w:color w:val="FF0000"/>
                <w:sz w:val="22"/>
              </w:rPr>
            </w:pPr>
            <w:r>
              <w:rPr>
                <w:rFonts w:ascii="Times New Roman" w:hAnsi="Times New Roman"/>
                <w:color w:val="FF0000"/>
                <w:sz w:val="22"/>
              </w:rPr>
              <w:t>9.148</w:t>
            </w:r>
          </w:p>
        </w:tc>
        <w:tc>
          <w:tcPr>
            <w:tcW w:w="1422" w:type="dxa"/>
            <w:vAlign w:val="center"/>
          </w:tcPr>
          <w:p w14:paraId="55DCDF28" w14:textId="0B24B1F1" w:rsidR="00B65A6B" w:rsidRPr="00F67B95" w:rsidRDefault="00BC4198" w:rsidP="00B65A6B">
            <w:pPr>
              <w:pStyle w:val="ListParagraph"/>
              <w:ind w:left="0"/>
              <w:jc w:val="center"/>
              <w:rPr>
                <w:rFonts w:ascii="Times New Roman" w:hAnsi="Times New Roman"/>
                <w:color w:val="FF0000"/>
                <w:sz w:val="22"/>
              </w:rPr>
            </w:pPr>
            <w:r>
              <w:rPr>
                <w:rFonts w:ascii="Times New Roman" w:hAnsi="Times New Roman"/>
                <w:color w:val="FF0000"/>
                <w:sz w:val="22"/>
              </w:rPr>
              <w:t>8.846</w:t>
            </w:r>
          </w:p>
        </w:tc>
      </w:tr>
    </w:tbl>
    <w:p w14:paraId="60BE6335" w14:textId="77777777" w:rsidR="00B65A6B" w:rsidRPr="004F703A" w:rsidRDefault="00B65A6B" w:rsidP="00B65A6B">
      <w:pPr>
        <w:tabs>
          <w:tab w:val="left" w:pos="360"/>
        </w:tabs>
        <w:rPr>
          <w:rFonts w:ascii="Times New Roman" w:hAnsi="Times New Roman"/>
          <w:b/>
          <w:sz w:val="22"/>
          <w:u w:val="single"/>
          <w:lang w:val="es-ES"/>
        </w:rPr>
      </w:pPr>
      <w:r>
        <w:rPr>
          <w:rFonts w:ascii="Times New Roman" w:hAnsi="Times New Roman"/>
          <w:sz w:val="22"/>
        </w:rPr>
        <w:tab/>
      </w:r>
      <w:r w:rsidRPr="004F703A">
        <w:rPr>
          <w:rFonts w:ascii="Times New Roman" w:hAnsi="Times New Roman"/>
          <w:b/>
          <w:sz w:val="22"/>
          <w:u w:val="single"/>
          <w:lang w:val="es-ES"/>
        </w:rPr>
        <w:t>STATA:</w:t>
      </w:r>
    </w:p>
    <w:p w14:paraId="02C23541" w14:textId="77777777" w:rsidR="00BC4198" w:rsidRPr="004F703A" w:rsidRDefault="00BC4198" w:rsidP="00B65A6B">
      <w:pPr>
        <w:tabs>
          <w:tab w:val="left" w:pos="360"/>
        </w:tabs>
        <w:rPr>
          <w:rFonts w:ascii="Times New Roman" w:hAnsi="Times New Roman"/>
          <w:b/>
          <w:sz w:val="22"/>
          <w:u w:val="single"/>
          <w:lang w:val="es-ES"/>
        </w:rPr>
      </w:pPr>
    </w:p>
    <w:p w14:paraId="7E413D6E" w14:textId="19DE1E9F" w:rsidR="00B65A6B" w:rsidRPr="004F703A" w:rsidRDefault="00B65A6B" w:rsidP="00B65A6B">
      <w:pPr>
        <w:tabs>
          <w:tab w:val="left" w:pos="360"/>
        </w:tabs>
        <w:rPr>
          <w:rFonts w:ascii="Courier New" w:hAnsi="Courier New" w:cs="Courier New"/>
          <w:sz w:val="20"/>
          <w:lang w:val="es-ES"/>
        </w:rPr>
      </w:pPr>
      <w:r w:rsidRPr="004F703A">
        <w:rPr>
          <w:rFonts w:ascii="Times New Roman" w:hAnsi="Times New Roman"/>
          <w:sz w:val="22"/>
          <w:lang w:val="es-ES"/>
        </w:rPr>
        <w:tab/>
      </w:r>
      <w:r w:rsidRPr="004F703A">
        <w:rPr>
          <w:rFonts w:ascii="Courier New" w:hAnsi="Courier New" w:cs="Courier New"/>
          <w:sz w:val="20"/>
          <w:lang w:val="es-ES"/>
        </w:rPr>
        <w:t>summarize</w:t>
      </w:r>
    </w:p>
    <w:p w14:paraId="27DEA52A" w14:textId="77777777" w:rsidR="00B65A6B" w:rsidRPr="004F703A" w:rsidRDefault="00B65A6B" w:rsidP="00B65A6B">
      <w:pPr>
        <w:tabs>
          <w:tab w:val="left" w:pos="360"/>
        </w:tabs>
        <w:rPr>
          <w:rFonts w:ascii="Courier New" w:hAnsi="Courier New" w:cs="Courier New"/>
          <w:sz w:val="20"/>
          <w:lang w:val="es-ES"/>
        </w:rPr>
      </w:pPr>
    </w:p>
    <w:p w14:paraId="23730E02" w14:textId="77777777" w:rsidR="00B65A6B" w:rsidRPr="004F703A" w:rsidRDefault="00B65A6B" w:rsidP="00B65A6B">
      <w:pPr>
        <w:tabs>
          <w:tab w:val="left" w:pos="360"/>
        </w:tabs>
        <w:rPr>
          <w:rFonts w:ascii="Times New Roman" w:hAnsi="Times New Roman"/>
          <w:sz w:val="22"/>
          <w:szCs w:val="22"/>
          <w:lang w:val="es-ES"/>
        </w:rPr>
      </w:pPr>
      <w:r w:rsidRPr="004F703A">
        <w:rPr>
          <w:rFonts w:ascii="Courier New" w:hAnsi="Courier New" w:cs="Courier New"/>
          <w:sz w:val="20"/>
          <w:lang w:val="es-ES"/>
        </w:rPr>
        <w:tab/>
      </w:r>
      <w:r w:rsidRPr="004F703A">
        <w:rPr>
          <w:rFonts w:ascii="Times New Roman" w:hAnsi="Times New Roman"/>
          <w:b/>
          <w:sz w:val="22"/>
          <w:szCs w:val="22"/>
          <w:u w:val="single"/>
          <w:lang w:val="es-ES"/>
        </w:rPr>
        <w:t>R:</w:t>
      </w:r>
    </w:p>
    <w:p w14:paraId="0FED1CB9" w14:textId="77777777" w:rsidR="00B65A6B" w:rsidRPr="004F703A" w:rsidRDefault="00B65A6B" w:rsidP="00B65A6B">
      <w:pPr>
        <w:tabs>
          <w:tab w:val="left" w:pos="360"/>
        </w:tabs>
        <w:rPr>
          <w:rFonts w:ascii="Times New Roman" w:hAnsi="Times New Roman"/>
          <w:sz w:val="22"/>
          <w:szCs w:val="22"/>
          <w:lang w:val="es-ES"/>
        </w:rPr>
      </w:pPr>
      <w:r w:rsidRPr="004F703A">
        <w:rPr>
          <w:rFonts w:ascii="Times New Roman" w:hAnsi="Times New Roman"/>
          <w:sz w:val="22"/>
          <w:szCs w:val="22"/>
          <w:lang w:val="es-ES"/>
        </w:rPr>
        <w:tab/>
      </w:r>
    </w:p>
    <w:p w14:paraId="39BD61B3" w14:textId="5F8DAFF2" w:rsidR="00B65A6B" w:rsidRDefault="00B65A6B" w:rsidP="00B65A6B">
      <w:pPr>
        <w:tabs>
          <w:tab w:val="left" w:pos="360"/>
        </w:tabs>
        <w:rPr>
          <w:rFonts w:ascii="Courier New" w:hAnsi="Courier New" w:cs="Courier New"/>
          <w:sz w:val="20"/>
          <w:lang w:val="es-ES"/>
        </w:rPr>
      </w:pPr>
      <w:r w:rsidRPr="004F703A">
        <w:rPr>
          <w:rFonts w:ascii="Times New Roman" w:hAnsi="Times New Roman"/>
          <w:sz w:val="22"/>
          <w:szCs w:val="22"/>
          <w:lang w:val="es-ES"/>
        </w:rPr>
        <w:tab/>
      </w:r>
      <w:r w:rsidRPr="004F703A">
        <w:rPr>
          <w:rFonts w:ascii="Courier New" w:hAnsi="Courier New" w:cs="Courier New"/>
          <w:sz w:val="20"/>
          <w:lang w:val="es-ES"/>
        </w:rPr>
        <w:t>colMeans(y)</w:t>
      </w:r>
    </w:p>
    <w:p w14:paraId="4DAADBD6" w14:textId="717E0213" w:rsidR="00BC4198" w:rsidRPr="00B65A6B" w:rsidRDefault="00BC4198" w:rsidP="00B65A6B">
      <w:pPr>
        <w:tabs>
          <w:tab w:val="left" w:pos="360"/>
        </w:tabs>
        <w:rPr>
          <w:rFonts w:ascii="Courier New" w:hAnsi="Courier New" w:cs="Courier New"/>
          <w:sz w:val="20"/>
          <w:lang w:val="es-ES"/>
        </w:rPr>
      </w:pPr>
      <w:r>
        <w:rPr>
          <w:rFonts w:ascii="Courier New" w:hAnsi="Courier New" w:cs="Courier New"/>
          <w:sz w:val="20"/>
          <w:lang w:val="es-ES"/>
        </w:rPr>
        <w:tab/>
        <w:t>sqrt(</w:t>
      </w:r>
      <w:r w:rsidR="006C4652">
        <w:rPr>
          <w:rFonts w:ascii="Courier New" w:hAnsi="Courier New" w:cs="Courier New"/>
          <w:sz w:val="20"/>
          <w:lang w:val="es-ES"/>
        </w:rPr>
        <w:t>diag(</w:t>
      </w:r>
      <w:r>
        <w:rPr>
          <w:rFonts w:ascii="Courier New" w:hAnsi="Courier New" w:cs="Courier New"/>
          <w:sz w:val="20"/>
          <w:lang w:val="es-ES"/>
        </w:rPr>
        <w:t>var(y)</w:t>
      </w:r>
      <w:r w:rsidR="006C4652">
        <w:rPr>
          <w:rFonts w:ascii="Courier New" w:hAnsi="Courier New" w:cs="Courier New"/>
          <w:sz w:val="20"/>
          <w:lang w:val="es-ES"/>
        </w:rPr>
        <w:t>)</w:t>
      </w:r>
      <w:r>
        <w:rPr>
          <w:rFonts w:ascii="Courier New" w:hAnsi="Courier New" w:cs="Courier New"/>
          <w:sz w:val="20"/>
          <w:lang w:val="es-ES"/>
        </w:rPr>
        <w:t>)</w:t>
      </w:r>
    </w:p>
    <w:p w14:paraId="3159E54C" w14:textId="77777777" w:rsidR="00B65A6B" w:rsidRPr="001F7963" w:rsidRDefault="00B65A6B" w:rsidP="00307B70">
      <w:pPr>
        <w:pStyle w:val="ListParagraph"/>
        <w:tabs>
          <w:tab w:val="left" w:pos="360"/>
          <w:tab w:val="left" w:pos="1080"/>
        </w:tabs>
        <w:ind w:left="1080"/>
        <w:rPr>
          <w:rFonts w:ascii="Times New Roman" w:hAnsi="Times New Roman"/>
          <w:sz w:val="22"/>
        </w:rPr>
      </w:pPr>
    </w:p>
    <w:p w14:paraId="683D9BBF" w14:textId="77777777" w:rsidR="00DB5F85" w:rsidRDefault="00DB5F85" w:rsidP="00DB5F85">
      <w:pPr>
        <w:pStyle w:val="ListParagraph"/>
        <w:numPr>
          <w:ilvl w:val="0"/>
          <w:numId w:val="16"/>
        </w:numPr>
        <w:rPr>
          <w:rFonts w:ascii="Times New Roman" w:hAnsi="Times New Roman"/>
          <w:sz w:val="22"/>
        </w:rPr>
      </w:pPr>
      <w:r>
        <w:rPr>
          <w:rFonts w:ascii="Times New Roman" w:hAnsi="Times New Roman"/>
          <w:sz w:val="22"/>
        </w:rPr>
        <w:t xml:space="preserve">Compute the </w:t>
      </w:r>
      <w:r w:rsidR="008C64E8">
        <w:rPr>
          <w:rFonts w:ascii="Times New Roman" w:hAnsi="Times New Roman"/>
          <w:sz w:val="22"/>
        </w:rPr>
        <w:t>sample correlation between all pairwise follow-up assessments</w:t>
      </w:r>
      <w:r w:rsidR="00056C96">
        <w:rPr>
          <w:rFonts w:ascii="Times New Roman" w:hAnsi="Times New Roman"/>
          <w:sz w:val="22"/>
        </w:rPr>
        <w:t xml:space="preserve">.  </w:t>
      </w:r>
    </w:p>
    <w:p w14:paraId="40FA04A5" w14:textId="77777777" w:rsidR="00DB5F85" w:rsidRDefault="00DB5F85" w:rsidP="00DB5F85">
      <w:pPr>
        <w:pStyle w:val="ListParagraph"/>
        <w:ind w:left="360"/>
        <w:rPr>
          <w:rFonts w:ascii="Times New Roman" w:hAnsi="Times New Roman"/>
          <w:sz w:val="22"/>
        </w:rPr>
      </w:pPr>
    </w:p>
    <w:p w14:paraId="6425CFAD" w14:textId="1E8CE766" w:rsidR="008C64E8" w:rsidRPr="00DB5F85" w:rsidRDefault="00056C96" w:rsidP="00DB5F85">
      <w:pPr>
        <w:pStyle w:val="ListParagraph"/>
        <w:ind w:left="360"/>
        <w:rPr>
          <w:rFonts w:ascii="Times New Roman" w:hAnsi="Times New Roman"/>
          <w:sz w:val="22"/>
        </w:rPr>
      </w:pPr>
      <w:r w:rsidRPr="00DB5F85">
        <w:rPr>
          <w:rFonts w:ascii="Times New Roman" w:hAnsi="Times New Roman"/>
          <w:sz w:val="22"/>
        </w:rPr>
        <w:t>What is the sample correlation between the SF-36 mental health scores measured at hospital discharge and 4 months post hospital discharge?</w:t>
      </w:r>
    </w:p>
    <w:p w14:paraId="199D0980" w14:textId="77777777" w:rsidR="008C64E8" w:rsidRPr="008C64E8" w:rsidRDefault="008C64E8" w:rsidP="008C64E8">
      <w:pPr>
        <w:pStyle w:val="ListParagraph"/>
        <w:rPr>
          <w:rFonts w:ascii="Times New Roman" w:hAnsi="Times New Roman"/>
          <w:sz w:val="22"/>
        </w:rPr>
      </w:pPr>
    </w:p>
    <w:p w14:paraId="26ECED99" w14:textId="5D5394F4" w:rsidR="00B65A6B" w:rsidRDefault="00B65A6B" w:rsidP="00B65A6B">
      <w:pPr>
        <w:ind w:left="360"/>
        <w:rPr>
          <w:rFonts w:ascii="Times New Roman" w:hAnsi="Times New Roman"/>
          <w:sz w:val="22"/>
        </w:rPr>
      </w:pPr>
      <w:r>
        <w:rPr>
          <w:rFonts w:ascii="Times New Roman" w:hAnsi="Times New Roman"/>
          <w:b/>
          <w:sz w:val="22"/>
        </w:rPr>
        <w:t xml:space="preserve">ANSWER:  </w:t>
      </w:r>
      <w:r>
        <w:rPr>
          <w:rFonts w:ascii="Times New Roman" w:hAnsi="Times New Roman"/>
          <w:sz w:val="22"/>
        </w:rPr>
        <w:t>The sample correlation between the SF-36 mental health scores measured at hospital discharge and 4 months post hospital disc</w:t>
      </w:r>
      <w:r w:rsidR="00BC4198">
        <w:rPr>
          <w:rFonts w:ascii="Times New Roman" w:hAnsi="Times New Roman"/>
          <w:sz w:val="22"/>
        </w:rPr>
        <w:t>harge is 0.71 (Stata 13) or 0.74</w:t>
      </w:r>
      <w:r>
        <w:rPr>
          <w:rFonts w:ascii="Times New Roman" w:hAnsi="Times New Roman"/>
          <w:sz w:val="22"/>
        </w:rPr>
        <w:t xml:space="preserve"> (R).</w:t>
      </w:r>
    </w:p>
    <w:p w14:paraId="6A63C392" w14:textId="77777777" w:rsidR="00B65A6B" w:rsidRDefault="00B65A6B" w:rsidP="00B65A6B">
      <w:pPr>
        <w:ind w:left="1080"/>
        <w:rPr>
          <w:rFonts w:ascii="Times New Roman" w:hAnsi="Times New Roman"/>
          <w:sz w:val="22"/>
        </w:rPr>
      </w:pPr>
    </w:p>
    <w:p w14:paraId="505DB16E" w14:textId="77777777" w:rsidR="00574187" w:rsidRPr="000162EC" w:rsidRDefault="00574187" w:rsidP="00B65A6B">
      <w:pPr>
        <w:ind w:left="1080"/>
        <w:rPr>
          <w:rFonts w:ascii="Times New Roman" w:hAnsi="Times New Roman"/>
          <w:sz w:val="22"/>
        </w:rPr>
      </w:pPr>
    </w:p>
    <w:tbl>
      <w:tblPr>
        <w:tblStyle w:val="TableGrid"/>
        <w:tblW w:w="0" w:type="auto"/>
        <w:tblLook w:val="04A0" w:firstRow="1" w:lastRow="0" w:firstColumn="1" w:lastColumn="0" w:noHBand="0" w:noVBand="1"/>
      </w:tblPr>
      <w:tblGrid>
        <w:gridCol w:w="926"/>
        <w:gridCol w:w="865"/>
        <w:gridCol w:w="865"/>
        <w:gridCol w:w="865"/>
        <w:gridCol w:w="865"/>
        <w:gridCol w:w="865"/>
        <w:gridCol w:w="865"/>
        <w:gridCol w:w="865"/>
        <w:gridCol w:w="865"/>
        <w:gridCol w:w="865"/>
        <w:gridCol w:w="865"/>
      </w:tblGrid>
      <w:tr w:rsidR="00B65A6B" w14:paraId="4AA843D6" w14:textId="77777777" w:rsidTr="00B65A6B">
        <w:tc>
          <w:tcPr>
            <w:tcW w:w="869" w:type="dxa"/>
            <w:vAlign w:val="center"/>
          </w:tcPr>
          <w:p w14:paraId="1052B2B3" w14:textId="77777777" w:rsidR="00B65A6B" w:rsidRPr="006B54CC" w:rsidRDefault="00B65A6B" w:rsidP="00B65A6B">
            <w:pPr>
              <w:jc w:val="center"/>
              <w:rPr>
                <w:rFonts w:ascii="Times New Roman" w:hAnsi="Times New Roman"/>
                <w:color w:val="FF0000"/>
                <w:sz w:val="22"/>
              </w:rPr>
            </w:pPr>
          </w:p>
        </w:tc>
        <w:tc>
          <w:tcPr>
            <w:tcW w:w="870" w:type="dxa"/>
            <w:vAlign w:val="center"/>
          </w:tcPr>
          <w:p w14:paraId="4F9E3DC4" w14:textId="77777777" w:rsidR="00B65A6B" w:rsidRPr="006B54CC" w:rsidRDefault="00B65A6B" w:rsidP="00B65A6B">
            <w:pPr>
              <w:jc w:val="center"/>
              <w:rPr>
                <w:rFonts w:ascii="Times New Roman" w:hAnsi="Times New Roman"/>
                <w:color w:val="FF0000"/>
                <w:sz w:val="22"/>
              </w:rPr>
            </w:pPr>
            <w:r w:rsidRPr="006B54CC">
              <w:rPr>
                <w:rFonts w:ascii="Times New Roman" w:hAnsi="Times New Roman"/>
                <w:color w:val="FF0000"/>
                <w:sz w:val="22"/>
              </w:rPr>
              <w:t>ρ</w:t>
            </w:r>
            <w:r w:rsidRPr="006B54CC">
              <w:rPr>
                <w:rFonts w:ascii="Times New Roman" w:hAnsi="Times New Roman"/>
                <w:color w:val="FF0000"/>
                <w:sz w:val="22"/>
                <w:vertAlign w:val="subscript"/>
              </w:rPr>
              <w:t>01</w:t>
            </w:r>
          </w:p>
        </w:tc>
        <w:tc>
          <w:tcPr>
            <w:tcW w:w="870" w:type="dxa"/>
            <w:vAlign w:val="center"/>
          </w:tcPr>
          <w:p w14:paraId="04B45FA6" w14:textId="77777777" w:rsidR="00B65A6B" w:rsidRPr="006B54CC" w:rsidRDefault="00B65A6B" w:rsidP="00B65A6B">
            <w:pPr>
              <w:jc w:val="center"/>
              <w:rPr>
                <w:rFonts w:ascii="Times New Roman" w:hAnsi="Times New Roman"/>
                <w:color w:val="FF0000"/>
                <w:sz w:val="22"/>
              </w:rPr>
            </w:pPr>
            <w:r w:rsidRPr="006B54CC">
              <w:rPr>
                <w:rFonts w:ascii="Times New Roman" w:hAnsi="Times New Roman"/>
                <w:color w:val="FF0000"/>
                <w:sz w:val="22"/>
              </w:rPr>
              <w:t>ρ</w:t>
            </w:r>
            <w:r w:rsidRPr="006B54CC">
              <w:rPr>
                <w:rFonts w:ascii="Times New Roman" w:hAnsi="Times New Roman"/>
                <w:color w:val="FF0000"/>
                <w:sz w:val="22"/>
                <w:vertAlign w:val="subscript"/>
              </w:rPr>
              <w:t>02</w:t>
            </w:r>
          </w:p>
        </w:tc>
        <w:tc>
          <w:tcPr>
            <w:tcW w:w="870" w:type="dxa"/>
            <w:vAlign w:val="center"/>
          </w:tcPr>
          <w:p w14:paraId="16C615CF" w14:textId="77777777" w:rsidR="00B65A6B" w:rsidRPr="006B54CC" w:rsidRDefault="00B65A6B" w:rsidP="00B65A6B">
            <w:pPr>
              <w:jc w:val="center"/>
              <w:rPr>
                <w:rFonts w:ascii="Times New Roman" w:hAnsi="Times New Roman"/>
                <w:color w:val="FF0000"/>
                <w:sz w:val="22"/>
              </w:rPr>
            </w:pPr>
            <w:r w:rsidRPr="006B54CC">
              <w:rPr>
                <w:rFonts w:ascii="Times New Roman" w:hAnsi="Times New Roman"/>
                <w:color w:val="FF0000"/>
                <w:sz w:val="22"/>
              </w:rPr>
              <w:t>ρ</w:t>
            </w:r>
            <w:r w:rsidRPr="006B54CC">
              <w:rPr>
                <w:rFonts w:ascii="Times New Roman" w:hAnsi="Times New Roman"/>
                <w:color w:val="FF0000"/>
                <w:sz w:val="22"/>
                <w:vertAlign w:val="subscript"/>
              </w:rPr>
              <w:t>03</w:t>
            </w:r>
          </w:p>
        </w:tc>
        <w:tc>
          <w:tcPr>
            <w:tcW w:w="871" w:type="dxa"/>
            <w:vAlign w:val="center"/>
          </w:tcPr>
          <w:p w14:paraId="483F6A02" w14:textId="77777777" w:rsidR="00B65A6B" w:rsidRPr="006B54CC" w:rsidRDefault="00B65A6B" w:rsidP="00B65A6B">
            <w:pPr>
              <w:jc w:val="center"/>
              <w:rPr>
                <w:rFonts w:ascii="Times New Roman" w:hAnsi="Times New Roman"/>
                <w:color w:val="FF0000"/>
                <w:sz w:val="22"/>
                <w:highlight w:val="yellow"/>
              </w:rPr>
            </w:pPr>
            <w:r w:rsidRPr="006B54CC">
              <w:rPr>
                <w:rFonts w:ascii="Times New Roman" w:hAnsi="Times New Roman"/>
                <w:color w:val="FF0000"/>
                <w:sz w:val="22"/>
                <w:highlight w:val="yellow"/>
              </w:rPr>
              <w:t>ρ</w:t>
            </w:r>
            <w:r w:rsidRPr="006B54CC">
              <w:rPr>
                <w:rFonts w:ascii="Times New Roman" w:hAnsi="Times New Roman"/>
                <w:color w:val="FF0000"/>
                <w:sz w:val="22"/>
                <w:highlight w:val="yellow"/>
                <w:vertAlign w:val="subscript"/>
              </w:rPr>
              <w:t>04</w:t>
            </w:r>
          </w:p>
        </w:tc>
        <w:tc>
          <w:tcPr>
            <w:tcW w:w="871" w:type="dxa"/>
            <w:vAlign w:val="center"/>
          </w:tcPr>
          <w:p w14:paraId="43D2B754" w14:textId="77777777" w:rsidR="00B65A6B" w:rsidRPr="006B54CC" w:rsidRDefault="00B65A6B" w:rsidP="00B65A6B">
            <w:pPr>
              <w:jc w:val="center"/>
              <w:rPr>
                <w:rFonts w:ascii="Times New Roman" w:hAnsi="Times New Roman"/>
                <w:color w:val="FF0000"/>
                <w:sz w:val="22"/>
              </w:rPr>
            </w:pPr>
            <w:r w:rsidRPr="006B54CC">
              <w:rPr>
                <w:rFonts w:ascii="Times New Roman" w:hAnsi="Times New Roman"/>
                <w:color w:val="FF0000"/>
                <w:sz w:val="22"/>
              </w:rPr>
              <w:t>ρ</w:t>
            </w:r>
            <w:r w:rsidRPr="006B54CC">
              <w:rPr>
                <w:rFonts w:ascii="Times New Roman" w:hAnsi="Times New Roman"/>
                <w:color w:val="FF0000"/>
                <w:sz w:val="22"/>
                <w:vertAlign w:val="subscript"/>
              </w:rPr>
              <w:t>12</w:t>
            </w:r>
          </w:p>
        </w:tc>
        <w:tc>
          <w:tcPr>
            <w:tcW w:w="871" w:type="dxa"/>
            <w:vAlign w:val="center"/>
          </w:tcPr>
          <w:p w14:paraId="05CFDAE0" w14:textId="77777777" w:rsidR="00B65A6B" w:rsidRPr="006B54CC" w:rsidRDefault="00B65A6B" w:rsidP="00B65A6B">
            <w:pPr>
              <w:jc w:val="center"/>
              <w:rPr>
                <w:rFonts w:ascii="Times New Roman" w:hAnsi="Times New Roman"/>
                <w:color w:val="FF0000"/>
                <w:sz w:val="22"/>
              </w:rPr>
            </w:pPr>
            <w:r w:rsidRPr="006B54CC">
              <w:rPr>
                <w:rFonts w:ascii="Times New Roman" w:hAnsi="Times New Roman"/>
                <w:color w:val="FF0000"/>
                <w:sz w:val="22"/>
              </w:rPr>
              <w:t>ρ</w:t>
            </w:r>
            <w:r w:rsidRPr="006B54CC">
              <w:rPr>
                <w:rFonts w:ascii="Times New Roman" w:hAnsi="Times New Roman"/>
                <w:color w:val="FF0000"/>
                <w:sz w:val="22"/>
                <w:vertAlign w:val="subscript"/>
              </w:rPr>
              <w:t>13</w:t>
            </w:r>
          </w:p>
        </w:tc>
        <w:tc>
          <w:tcPr>
            <w:tcW w:w="871" w:type="dxa"/>
            <w:vAlign w:val="center"/>
          </w:tcPr>
          <w:p w14:paraId="120C702F" w14:textId="77777777" w:rsidR="00B65A6B" w:rsidRPr="006B54CC" w:rsidRDefault="00B65A6B" w:rsidP="00B65A6B">
            <w:pPr>
              <w:jc w:val="center"/>
              <w:rPr>
                <w:rFonts w:ascii="Times New Roman" w:hAnsi="Times New Roman"/>
                <w:color w:val="FF0000"/>
                <w:sz w:val="22"/>
              </w:rPr>
            </w:pPr>
            <w:r w:rsidRPr="006B54CC">
              <w:rPr>
                <w:rFonts w:ascii="Times New Roman" w:hAnsi="Times New Roman"/>
                <w:color w:val="FF0000"/>
                <w:sz w:val="22"/>
              </w:rPr>
              <w:t>ρ</w:t>
            </w:r>
            <w:r w:rsidRPr="006B54CC">
              <w:rPr>
                <w:rFonts w:ascii="Times New Roman" w:hAnsi="Times New Roman"/>
                <w:color w:val="FF0000"/>
                <w:sz w:val="22"/>
                <w:vertAlign w:val="subscript"/>
              </w:rPr>
              <w:t>14</w:t>
            </w:r>
          </w:p>
        </w:tc>
        <w:tc>
          <w:tcPr>
            <w:tcW w:w="871" w:type="dxa"/>
            <w:vAlign w:val="center"/>
          </w:tcPr>
          <w:p w14:paraId="02388662" w14:textId="77777777" w:rsidR="00B65A6B" w:rsidRPr="006B54CC" w:rsidRDefault="00B65A6B" w:rsidP="00B65A6B">
            <w:pPr>
              <w:jc w:val="center"/>
              <w:rPr>
                <w:rFonts w:ascii="Times New Roman" w:hAnsi="Times New Roman"/>
                <w:color w:val="FF0000"/>
                <w:sz w:val="22"/>
              </w:rPr>
            </w:pPr>
            <w:r w:rsidRPr="006B54CC">
              <w:rPr>
                <w:rFonts w:ascii="Times New Roman" w:hAnsi="Times New Roman"/>
                <w:color w:val="FF0000"/>
                <w:sz w:val="22"/>
              </w:rPr>
              <w:t>ρ</w:t>
            </w:r>
            <w:r w:rsidRPr="006B54CC">
              <w:rPr>
                <w:rFonts w:ascii="Times New Roman" w:hAnsi="Times New Roman"/>
                <w:color w:val="FF0000"/>
                <w:sz w:val="22"/>
                <w:vertAlign w:val="subscript"/>
              </w:rPr>
              <w:t>23</w:t>
            </w:r>
          </w:p>
        </w:tc>
        <w:tc>
          <w:tcPr>
            <w:tcW w:w="871" w:type="dxa"/>
            <w:vAlign w:val="center"/>
          </w:tcPr>
          <w:p w14:paraId="4D87FFC5" w14:textId="77777777" w:rsidR="00B65A6B" w:rsidRPr="006B54CC" w:rsidRDefault="00B65A6B" w:rsidP="00B65A6B">
            <w:pPr>
              <w:jc w:val="center"/>
              <w:rPr>
                <w:rFonts w:ascii="Times New Roman" w:hAnsi="Times New Roman"/>
                <w:color w:val="FF0000"/>
                <w:sz w:val="22"/>
              </w:rPr>
            </w:pPr>
            <w:r w:rsidRPr="006B54CC">
              <w:rPr>
                <w:rFonts w:ascii="Times New Roman" w:hAnsi="Times New Roman"/>
                <w:color w:val="FF0000"/>
                <w:sz w:val="22"/>
              </w:rPr>
              <w:t>ρ</w:t>
            </w:r>
            <w:r w:rsidRPr="006B54CC">
              <w:rPr>
                <w:rFonts w:ascii="Times New Roman" w:hAnsi="Times New Roman"/>
                <w:color w:val="FF0000"/>
                <w:sz w:val="22"/>
                <w:vertAlign w:val="subscript"/>
              </w:rPr>
              <w:t>24</w:t>
            </w:r>
          </w:p>
        </w:tc>
        <w:tc>
          <w:tcPr>
            <w:tcW w:w="871" w:type="dxa"/>
            <w:vAlign w:val="center"/>
          </w:tcPr>
          <w:p w14:paraId="756BFBD0" w14:textId="77777777" w:rsidR="00B65A6B" w:rsidRPr="006B54CC" w:rsidRDefault="00B65A6B" w:rsidP="00B65A6B">
            <w:pPr>
              <w:jc w:val="center"/>
              <w:rPr>
                <w:rFonts w:ascii="Times New Roman" w:hAnsi="Times New Roman"/>
                <w:color w:val="FF0000"/>
                <w:sz w:val="22"/>
              </w:rPr>
            </w:pPr>
            <w:r w:rsidRPr="006B54CC">
              <w:rPr>
                <w:rFonts w:ascii="Times New Roman" w:hAnsi="Times New Roman"/>
                <w:color w:val="FF0000"/>
                <w:sz w:val="22"/>
              </w:rPr>
              <w:t>ρ</w:t>
            </w:r>
            <w:r w:rsidRPr="006B54CC">
              <w:rPr>
                <w:rFonts w:ascii="Times New Roman" w:hAnsi="Times New Roman"/>
                <w:color w:val="FF0000"/>
                <w:sz w:val="22"/>
                <w:vertAlign w:val="subscript"/>
              </w:rPr>
              <w:t>34</w:t>
            </w:r>
          </w:p>
        </w:tc>
      </w:tr>
      <w:tr w:rsidR="00B65A6B" w14:paraId="4107C95B" w14:textId="77777777" w:rsidTr="00B65A6B">
        <w:tc>
          <w:tcPr>
            <w:tcW w:w="869" w:type="dxa"/>
            <w:vAlign w:val="center"/>
          </w:tcPr>
          <w:p w14:paraId="343F4A86" w14:textId="77777777" w:rsidR="00B65A6B" w:rsidRPr="006B54CC" w:rsidRDefault="00B65A6B" w:rsidP="00B65A6B">
            <w:pPr>
              <w:jc w:val="center"/>
              <w:rPr>
                <w:rFonts w:ascii="Times New Roman" w:hAnsi="Times New Roman"/>
                <w:color w:val="FF0000"/>
                <w:sz w:val="22"/>
              </w:rPr>
            </w:pPr>
            <w:r w:rsidRPr="006B54CC">
              <w:rPr>
                <w:rFonts w:ascii="Times New Roman" w:hAnsi="Times New Roman"/>
                <w:color w:val="FF0000"/>
                <w:sz w:val="22"/>
              </w:rPr>
              <w:t>STATA</w:t>
            </w:r>
          </w:p>
        </w:tc>
        <w:tc>
          <w:tcPr>
            <w:tcW w:w="870" w:type="dxa"/>
            <w:vAlign w:val="center"/>
          </w:tcPr>
          <w:p w14:paraId="7B1AD217" w14:textId="77777777" w:rsidR="00B65A6B" w:rsidRPr="006B54CC" w:rsidRDefault="00B65A6B" w:rsidP="00B65A6B">
            <w:pPr>
              <w:jc w:val="center"/>
              <w:rPr>
                <w:rFonts w:ascii="Times New Roman" w:hAnsi="Times New Roman"/>
                <w:color w:val="FF0000"/>
                <w:sz w:val="22"/>
              </w:rPr>
            </w:pPr>
            <w:r w:rsidRPr="006B54CC">
              <w:rPr>
                <w:rFonts w:ascii="Times New Roman" w:hAnsi="Times New Roman"/>
                <w:color w:val="FF0000"/>
                <w:sz w:val="22"/>
              </w:rPr>
              <w:t>0.8292</w:t>
            </w:r>
          </w:p>
        </w:tc>
        <w:tc>
          <w:tcPr>
            <w:tcW w:w="870" w:type="dxa"/>
            <w:vAlign w:val="center"/>
          </w:tcPr>
          <w:p w14:paraId="4EFAAD46" w14:textId="77777777" w:rsidR="00B65A6B" w:rsidRPr="006B54CC" w:rsidRDefault="00B65A6B" w:rsidP="00B65A6B">
            <w:pPr>
              <w:jc w:val="center"/>
              <w:rPr>
                <w:rFonts w:ascii="Times New Roman" w:hAnsi="Times New Roman"/>
                <w:color w:val="FF0000"/>
                <w:sz w:val="22"/>
              </w:rPr>
            </w:pPr>
            <w:r w:rsidRPr="006B54CC">
              <w:rPr>
                <w:rFonts w:ascii="Times New Roman" w:hAnsi="Times New Roman"/>
                <w:color w:val="FF0000"/>
                <w:sz w:val="22"/>
              </w:rPr>
              <w:t>0.7929</w:t>
            </w:r>
          </w:p>
        </w:tc>
        <w:tc>
          <w:tcPr>
            <w:tcW w:w="870" w:type="dxa"/>
            <w:vAlign w:val="center"/>
          </w:tcPr>
          <w:p w14:paraId="01D62615" w14:textId="77777777" w:rsidR="00B65A6B" w:rsidRPr="006B54CC" w:rsidRDefault="00B65A6B" w:rsidP="00B65A6B">
            <w:pPr>
              <w:jc w:val="center"/>
              <w:rPr>
                <w:rFonts w:ascii="Times New Roman" w:hAnsi="Times New Roman"/>
                <w:color w:val="FF0000"/>
                <w:sz w:val="22"/>
              </w:rPr>
            </w:pPr>
            <w:r w:rsidRPr="006B54CC">
              <w:rPr>
                <w:rFonts w:ascii="Times New Roman" w:hAnsi="Times New Roman"/>
                <w:color w:val="FF0000"/>
                <w:sz w:val="22"/>
              </w:rPr>
              <w:t>0.7491</w:t>
            </w:r>
          </w:p>
        </w:tc>
        <w:tc>
          <w:tcPr>
            <w:tcW w:w="871" w:type="dxa"/>
            <w:vAlign w:val="center"/>
          </w:tcPr>
          <w:p w14:paraId="0F7FAA54" w14:textId="77777777" w:rsidR="00B65A6B" w:rsidRPr="006B54CC" w:rsidRDefault="00B65A6B" w:rsidP="00B65A6B">
            <w:pPr>
              <w:jc w:val="center"/>
              <w:rPr>
                <w:rFonts w:ascii="Times New Roman" w:hAnsi="Times New Roman"/>
                <w:color w:val="FF0000"/>
                <w:sz w:val="22"/>
                <w:highlight w:val="yellow"/>
              </w:rPr>
            </w:pPr>
            <w:r w:rsidRPr="006B54CC">
              <w:rPr>
                <w:rFonts w:ascii="Times New Roman" w:hAnsi="Times New Roman"/>
                <w:color w:val="FF0000"/>
                <w:sz w:val="22"/>
                <w:highlight w:val="yellow"/>
              </w:rPr>
              <w:t>0.7097</w:t>
            </w:r>
          </w:p>
        </w:tc>
        <w:tc>
          <w:tcPr>
            <w:tcW w:w="871" w:type="dxa"/>
            <w:vAlign w:val="center"/>
          </w:tcPr>
          <w:p w14:paraId="2FB622EC" w14:textId="77777777" w:rsidR="00B65A6B" w:rsidRPr="006B54CC" w:rsidRDefault="00B65A6B" w:rsidP="00B65A6B">
            <w:pPr>
              <w:jc w:val="center"/>
              <w:rPr>
                <w:rFonts w:ascii="Times New Roman" w:hAnsi="Times New Roman"/>
                <w:color w:val="FF0000"/>
                <w:sz w:val="22"/>
              </w:rPr>
            </w:pPr>
            <w:r w:rsidRPr="006B54CC">
              <w:rPr>
                <w:rFonts w:ascii="Times New Roman" w:hAnsi="Times New Roman"/>
                <w:color w:val="FF0000"/>
                <w:sz w:val="22"/>
              </w:rPr>
              <w:t>0.8561</w:t>
            </w:r>
          </w:p>
        </w:tc>
        <w:tc>
          <w:tcPr>
            <w:tcW w:w="871" w:type="dxa"/>
            <w:vAlign w:val="center"/>
          </w:tcPr>
          <w:p w14:paraId="7966905F" w14:textId="77777777" w:rsidR="00B65A6B" w:rsidRPr="006B54CC" w:rsidRDefault="00B65A6B" w:rsidP="00B65A6B">
            <w:pPr>
              <w:jc w:val="center"/>
              <w:rPr>
                <w:rFonts w:ascii="Times New Roman" w:hAnsi="Times New Roman"/>
                <w:color w:val="FF0000"/>
                <w:sz w:val="22"/>
              </w:rPr>
            </w:pPr>
            <w:r w:rsidRPr="006B54CC">
              <w:rPr>
                <w:rFonts w:ascii="Times New Roman" w:hAnsi="Times New Roman"/>
                <w:color w:val="FF0000"/>
                <w:sz w:val="22"/>
              </w:rPr>
              <w:t>0.8144</w:t>
            </w:r>
          </w:p>
        </w:tc>
        <w:tc>
          <w:tcPr>
            <w:tcW w:w="871" w:type="dxa"/>
            <w:vAlign w:val="center"/>
          </w:tcPr>
          <w:p w14:paraId="6EBD8824" w14:textId="77777777" w:rsidR="00B65A6B" w:rsidRPr="006B54CC" w:rsidRDefault="00B65A6B" w:rsidP="00B65A6B">
            <w:pPr>
              <w:jc w:val="center"/>
              <w:rPr>
                <w:rFonts w:ascii="Times New Roman" w:hAnsi="Times New Roman"/>
                <w:color w:val="FF0000"/>
                <w:sz w:val="22"/>
              </w:rPr>
            </w:pPr>
            <w:r w:rsidRPr="006B54CC">
              <w:rPr>
                <w:rFonts w:ascii="Times New Roman" w:hAnsi="Times New Roman"/>
                <w:color w:val="FF0000"/>
                <w:sz w:val="22"/>
              </w:rPr>
              <w:t>0.6830</w:t>
            </w:r>
          </w:p>
        </w:tc>
        <w:tc>
          <w:tcPr>
            <w:tcW w:w="871" w:type="dxa"/>
            <w:vAlign w:val="center"/>
          </w:tcPr>
          <w:p w14:paraId="781CC20A" w14:textId="77777777" w:rsidR="00B65A6B" w:rsidRPr="006B54CC" w:rsidRDefault="00B65A6B" w:rsidP="00B65A6B">
            <w:pPr>
              <w:jc w:val="center"/>
              <w:rPr>
                <w:rFonts w:ascii="Times New Roman" w:hAnsi="Times New Roman"/>
                <w:color w:val="FF0000"/>
                <w:sz w:val="22"/>
              </w:rPr>
            </w:pPr>
            <w:r w:rsidRPr="006B54CC">
              <w:rPr>
                <w:rFonts w:ascii="Times New Roman" w:hAnsi="Times New Roman"/>
                <w:color w:val="FF0000"/>
                <w:sz w:val="22"/>
              </w:rPr>
              <w:t>0.8816</w:t>
            </w:r>
          </w:p>
        </w:tc>
        <w:tc>
          <w:tcPr>
            <w:tcW w:w="871" w:type="dxa"/>
            <w:vAlign w:val="center"/>
          </w:tcPr>
          <w:p w14:paraId="024CE84E" w14:textId="77777777" w:rsidR="00B65A6B" w:rsidRPr="006B54CC" w:rsidRDefault="00B65A6B" w:rsidP="00B65A6B">
            <w:pPr>
              <w:jc w:val="center"/>
              <w:rPr>
                <w:rFonts w:ascii="Times New Roman" w:hAnsi="Times New Roman"/>
                <w:color w:val="FF0000"/>
                <w:sz w:val="22"/>
              </w:rPr>
            </w:pPr>
            <w:r w:rsidRPr="006B54CC">
              <w:rPr>
                <w:rFonts w:ascii="Times New Roman" w:hAnsi="Times New Roman"/>
                <w:color w:val="FF0000"/>
                <w:sz w:val="22"/>
              </w:rPr>
              <w:t>0.7837</w:t>
            </w:r>
          </w:p>
        </w:tc>
        <w:tc>
          <w:tcPr>
            <w:tcW w:w="871" w:type="dxa"/>
            <w:vAlign w:val="center"/>
          </w:tcPr>
          <w:p w14:paraId="5B78B6C0" w14:textId="77777777" w:rsidR="00B65A6B" w:rsidRPr="006B54CC" w:rsidRDefault="00B65A6B" w:rsidP="00B65A6B">
            <w:pPr>
              <w:jc w:val="center"/>
              <w:rPr>
                <w:rFonts w:ascii="Times New Roman" w:hAnsi="Times New Roman"/>
                <w:color w:val="FF0000"/>
                <w:sz w:val="22"/>
              </w:rPr>
            </w:pPr>
            <w:r w:rsidRPr="006B54CC">
              <w:rPr>
                <w:rFonts w:ascii="Times New Roman" w:hAnsi="Times New Roman"/>
                <w:color w:val="FF0000"/>
                <w:sz w:val="22"/>
              </w:rPr>
              <w:t>0.8485</w:t>
            </w:r>
          </w:p>
        </w:tc>
      </w:tr>
      <w:tr w:rsidR="00B65A6B" w14:paraId="0EA94F1B" w14:textId="77777777" w:rsidTr="00B65A6B">
        <w:tc>
          <w:tcPr>
            <w:tcW w:w="869" w:type="dxa"/>
            <w:vAlign w:val="center"/>
          </w:tcPr>
          <w:p w14:paraId="62C47E39" w14:textId="77777777" w:rsidR="00B65A6B" w:rsidRPr="006B54CC" w:rsidRDefault="00B65A6B" w:rsidP="00B65A6B">
            <w:pPr>
              <w:jc w:val="center"/>
              <w:rPr>
                <w:rFonts w:ascii="Times New Roman" w:hAnsi="Times New Roman"/>
                <w:color w:val="FF0000"/>
                <w:sz w:val="22"/>
              </w:rPr>
            </w:pPr>
            <w:r w:rsidRPr="006B54CC">
              <w:rPr>
                <w:rFonts w:ascii="Times New Roman" w:hAnsi="Times New Roman"/>
                <w:color w:val="FF0000"/>
                <w:sz w:val="22"/>
              </w:rPr>
              <w:t>R</w:t>
            </w:r>
          </w:p>
        </w:tc>
        <w:tc>
          <w:tcPr>
            <w:tcW w:w="870" w:type="dxa"/>
            <w:vAlign w:val="center"/>
          </w:tcPr>
          <w:p w14:paraId="272B4C91" w14:textId="6A830863" w:rsidR="00B65A6B" w:rsidRPr="006B54CC" w:rsidRDefault="00BC4198" w:rsidP="00B65A6B">
            <w:pPr>
              <w:jc w:val="center"/>
              <w:rPr>
                <w:rFonts w:ascii="Times New Roman" w:hAnsi="Times New Roman"/>
                <w:color w:val="FF0000"/>
                <w:sz w:val="22"/>
              </w:rPr>
            </w:pPr>
            <w:r>
              <w:rPr>
                <w:rFonts w:ascii="Times New Roman" w:hAnsi="Times New Roman"/>
                <w:color w:val="FF0000"/>
                <w:sz w:val="22"/>
              </w:rPr>
              <w:t>0.8447</w:t>
            </w:r>
          </w:p>
        </w:tc>
        <w:tc>
          <w:tcPr>
            <w:tcW w:w="870" w:type="dxa"/>
            <w:vAlign w:val="center"/>
          </w:tcPr>
          <w:p w14:paraId="432513D1" w14:textId="407E90A3" w:rsidR="00B65A6B" w:rsidRPr="006B54CC" w:rsidRDefault="00BC4198" w:rsidP="00B65A6B">
            <w:pPr>
              <w:jc w:val="center"/>
              <w:rPr>
                <w:rFonts w:ascii="Times New Roman" w:hAnsi="Times New Roman"/>
                <w:color w:val="FF0000"/>
                <w:sz w:val="22"/>
              </w:rPr>
            </w:pPr>
            <w:r>
              <w:rPr>
                <w:rFonts w:ascii="Times New Roman" w:hAnsi="Times New Roman"/>
                <w:color w:val="FF0000"/>
                <w:sz w:val="22"/>
              </w:rPr>
              <w:t>0.8312</w:t>
            </w:r>
          </w:p>
        </w:tc>
        <w:tc>
          <w:tcPr>
            <w:tcW w:w="870" w:type="dxa"/>
            <w:vAlign w:val="center"/>
          </w:tcPr>
          <w:p w14:paraId="00761B29" w14:textId="6AAAE424" w:rsidR="00B65A6B" w:rsidRPr="006B54CC" w:rsidRDefault="00BC4198" w:rsidP="00B65A6B">
            <w:pPr>
              <w:jc w:val="center"/>
              <w:rPr>
                <w:rFonts w:ascii="Times New Roman" w:hAnsi="Times New Roman"/>
                <w:color w:val="FF0000"/>
                <w:sz w:val="22"/>
              </w:rPr>
            </w:pPr>
            <w:r>
              <w:rPr>
                <w:rFonts w:ascii="Times New Roman" w:hAnsi="Times New Roman"/>
                <w:color w:val="FF0000"/>
                <w:sz w:val="22"/>
              </w:rPr>
              <w:t>0.7204</w:t>
            </w:r>
          </w:p>
        </w:tc>
        <w:tc>
          <w:tcPr>
            <w:tcW w:w="871" w:type="dxa"/>
            <w:vAlign w:val="center"/>
          </w:tcPr>
          <w:p w14:paraId="4DFCAC64" w14:textId="1D98F8A9" w:rsidR="00B65A6B" w:rsidRPr="006B54CC" w:rsidRDefault="00BC4198" w:rsidP="00B65A6B">
            <w:pPr>
              <w:jc w:val="center"/>
              <w:rPr>
                <w:rFonts w:ascii="Times New Roman" w:hAnsi="Times New Roman"/>
                <w:color w:val="FF0000"/>
                <w:sz w:val="22"/>
                <w:highlight w:val="yellow"/>
              </w:rPr>
            </w:pPr>
            <w:r>
              <w:rPr>
                <w:rFonts w:ascii="Times New Roman" w:hAnsi="Times New Roman"/>
                <w:color w:val="FF0000"/>
                <w:sz w:val="22"/>
                <w:highlight w:val="yellow"/>
              </w:rPr>
              <w:t>0.7389</w:t>
            </w:r>
          </w:p>
        </w:tc>
        <w:tc>
          <w:tcPr>
            <w:tcW w:w="871" w:type="dxa"/>
            <w:vAlign w:val="center"/>
          </w:tcPr>
          <w:p w14:paraId="716E5084" w14:textId="5987AF5D" w:rsidR="00B65A6B" w:rsidRPr="006B54CC" w:rsidRDefault="00BC4198" w:rsidP="00B65A6B">
            <w:pPr>
              <w:jc w:val="center"/>
              <w:rPr>
                <w:rFonts w:ascii="Times New Roman" w:hAnsi="Times New Roman"/>
                <w:color w:val="FF0000"/>
                <w:sz w:val="22"/>
              </w:rPr>
            </w:pPr>
            <w:r>
              <w:rPr>
                <w:rFonts w:ascii="Times New Roman" w:hAnsi="Times New Roman"/>
                <w:color w:val="FF0000"/>
                <w:sz w:val="22"/>
              </w:rPr>
              <w:t>0.8704</w:t>
            </w:r>
          </w:p>
        </w:tc>
        <w:tc>
          <w:tcPr>
            <w:tcW w:w="871" w:type="dxa"/>
            <w:vAlign w:val="center"/>
          </w:tcPr>
          <w:p w14:paraId="3013DB9A" w14:textId="3E6D3726" w:rsidR="00B65A6B" w:rsidRPr="006B54CC" w:rsidRDefault="00BC4198" w:rsidP="00B65A6B">
            <w:pPr>
              <w:jc w:val="center"/>
              <w:rPr>
                <w:rFonts w:ascii="Times New Roman" w:hAnsi="Times New Roman"/>
                <w:color w:val="FF0000"/>
                <w:sz w:val="22"/>
              </w:rPr>
            </w:pPr>
            <w:r>
              <w:rPr>
                <w:rFonts w:ascii="Times New Roman" w:hAnsi="Times New Roman"/>
                <w:color w:val="FF0000"/>
                <w:sz w:val="22"/>
              </w:rPr>
              <w:t>0.7875</w:t>
            </w:r>
          </w:p>
        </w:tc>
        <w:tc>
          <w:tcPr>
            <w:tcW w:w="871" w:type="dxa"/>
            <w:vAlign w:val="center"/>
          </w:tcPr>
          <w:p w14:paraId="04DC8255" w14:textId="516D3DBE" w:rsidR="00B65A6B" w:rsidRPr="006B54CC" w:rsidRDefault="00BC4198" w:rsidP="00B65A6B">
            <w:pPr>
              <w:jc w:val="center"/>
              <w:rPr>
                <w:rFonts w:ascii="Times New Roman" w:hAnsi="Times New Roman"/>
                <w:color w:val="FF0000"/>
                <w:sz w:val="22"/>
              </w:rPr>
            </w:pPr>
            <w:r>
              <w:rPr>
                <w:rFonts w:ascii="Times New Roman" w:hAnsi="Times New Roman"/>
                <w:color w:val="FF0000"/>
                <w:sz w:val="22"/>
              </w:rPr>
              <w:t>0.7251</w:t>
            </w:r>
          </w:p>
        </w:tc>
        <w:tc>
          <w:tcPr>
            <w:tcW w:w="871" w:type="dxa"/>
            <w:vAlign w:val="center"/>
          </w:tcPr>
          <w:p w14:paraId="1A80B320" w14:textId="1E5D69A4" w:rsidR="00B65A6B" w:rsidRPr="006B54CC" w:rsidRDefault="00BC4198" w:rsidP="00B65A6B">
            <w:pPr>
              <w:jc w:val="center"/>
              <w:rPr>
                <w:rFonts w:ascii="Times New Roman" w:hAnsi="Times New Roman"/>
                <w:color w:val="FF0000"/>
                <w:sz w:val="22"/>
              </w:rPr>
            </w:pPr>
            <w:r>
              <w:rPr>
                <w:rFonts w:ascii="Times New Roman" w:hAnsi="Times New Roman"/>
                <w:color w:val="FF0000"/>
                <w:sz w:val="22"/>
              </w:rPr>
              <w:t>0.8292</w:t>
            </w:r>
          </w:p>
        </w:tc>
        <w:tc>
          <w:tcPr>
            <w:tcW w:w="871" w:type="dxa"/>
            <w:vAlign w:val="center"/>
          </w:tcPr>
          <w:p w14:paraId="56648799" w14:textId="12EB65D6" w:rsidR="00B65A6B" w:rsidRPr="006B54CC" w:rsidRDefault="00BC4198" w:rsidP="00B65A6B">
            <w:pPr>
              <w:jc w:val="center"/>
              <w:rPr>
                <w:rFonts w:ascii="Times New Roman" w:hAnsi="Times New Roman"/>
                <w:color w:val="FF0000"/>
                <w:sz w:val="22"/>
              </w:rPr>
            </w:pPr>
            <w:r>
              <w:rPr>
                <w:rFonts w:ascii="Times New Roman" w:hAnsi="Times New Roman"/>
                <w:color w:val="FF0000"/>
                <w:sz w:val="22"/>
              </w:rPr>
              <w:t>0.7900</w:t>
            </w:r>
          </w:p>
        </w:tc>
        <w:tc>
          <w:tcPr>
            <w:tcW w:w="871" w:type="dxa"/>
            <w:vAlign w:val="center"/>
          </w:tcPr>
          <w:p w14:paraId="69B2E287" w14:textId="6F1AFA71" w:rsidR="00B65A6B" w:rsidRPr="006B54CC" w:rsidRDefault="00BC4198" w:rsidP="00B65A6B">
            <w:pPr>
              <w:jc w:val="center"/>
              <w:rPr>
                <w:rFonts w:ascii="Times New Roman" w:hAnsi="Times New Roman"/>
                <w:color w:val="FF0000"/>
                <w:sz w:val="22"/>
              </w:rPr>
            </w:pPr>
            <w:r>
              <w:rPr>
                <w:rFonts w:ascii="Times New Roman" w:hAnsi="Times New Roman"/>
                <w:color w:val="FF0000"/>
                <w:sz w:val="22"/>
              </w:rPr>
              <w:t>0.8164</w:t>
            </w:r>
          </w:p>
        </w:tc>
      </w:tr>
    </w:tbl>
    <w:p w14:paraId="104C6E2B" w14:textId="77777777" w:rsidR="00B65A6B" w:rsidRPr="00214879" w:rsidRDefault="00B65A6B" w:rsidP="00B65A6B">
      <w:pPr>
        <w:rPr>
          <w:rFonts w:ascii="Times New Roman" w:hAnsi="Times New Roman"/>
          <w:sz w:val="22"/>
        </w:rPr>
      </w:pPr>
    </w:p>
    <w:p w14:paraId="38822B53" w14:textId="001918A6" w:rsidR="008C64E8" w:rsidRPr="004F703A" w:rsidRDefault="00DB5F85" w:rsidP="00056C96">
      <w:pPr>
        <w:tabs>
          <w:tab w:val="left" w:pos="360"/>
        </w:tabs>
        <w:rPr>
          <w:rFonts w:ascii="Times New Roman" w:hAnsi="Times New Roman"/>
          <w:b/>
          <w:sz w:val="22"/>
          <w:u w:val="single"/>
          <w:lang w:val="es-ES"/>
        </w:rPr>
      </w:pPr>
      <w:r>
        <w:rPr>
          <w:rFonts w:ascii="Times New Roman" w:hAnsi="Times New Roman"/>
          <w:sz w:val="22"/>
          <w:lang w:val="es-ES"/>
        </w:rPr>
        <w:tab/>
      </w:r>
      <w:r w:rsidR="00056C96" w:rsidRPr="004F703A">
        <w:rPr>
          <w:rFonts w:ascii="Times New Roman" w:hAnsi="Times New Roman"/>
          <w:b/>
          <w:sz w:val="22"/>
          <w:u w:val="single"/>
          <w:lang w:val="es-ES"/>
        </w:rPr>
        <w:t>STATA:</w:t>
      </w:r>
    </w:p>
    <w:p w14:paraId="3D45B6D2" w14:textId="03E9D0F0" w:rsidR="00056C96" w:rsidRPr="004F703A" w:rsidRDefault="00056C96" w:rsidP="00056C96">
      <w:pPr>
        <w:tabs>
          <w:tab w:val="left" w:pos="360"/>
        </w:tabs>
        <w:rPr>
          <w:rFonts w:ascii="Courier New" w:hAnsi="Courier New" w:cs="Courier New"/>
          <w:sz w:val="20"/>
          <w:lang w:val="es-ES"/>
        </w:rPr>
      </w:pPr>
    </w:p>
    <w:p w14:paraId="36837A52" w14:textId="693DD1D4" w:rsidR="00056C96" w:rsidRPr="004F703A" w:rsidRDefault="00DB5F85" w:rsidP="00056C96">
      <w:pPr>
        <w:tabs>
          <w:tab w:val="left" w:pos="360"/>
        </w:tabs>
        <w:rPr>
          <w:rFonts w:ascii="Courier New" w:hAnsi="Courier New" w:cs="Courier New"/>
          <w:sz w:val="20"/>
          <w:lang w:val="es-ES"/>
        </w:rPr>
      </w:pPr>
      <w:r>
        <w:rPr>
          <w:rFonts w:ascii="Courier New" w:hAnsi="Courier New" w:cs="Courier New"/>
          <w:sz w:val="20"/>
          <w:lang w:val="es-ES"/>
        </w:rPr>
        <w:tab/>
      </w:r>
      <w:r w:rsidR="00056C96" w:rsidRPr="004F703A">
        <w:rPr>
          <w:rFonts w:ascii="Courier New" w:hAnsi="Courier New" w:cs="Courier New"/>
          <w:sz w:val="20"/>
          <w:lang w:val="es-ES"/>
        </w:rPr>
        <w:t>pwcorr y0 – y4</w:t>
      </w:r>
    </w:p>
    <w:p w14:paraId="6CF86212" w14:textId="77777777" w:rsidR="00056C96" w:rsidRPr="004F703A" w:rsidRDefault="00056C96" w:rsidP="00056C96">
      <w:pPr>
        <w:tabs>
          <w:tab w:val="left" w:pos="360"/>
        </w:tabs>
        <w:rPr>
          <w:rFonts w:ascii="Courier New" w:hAnsi="Courier New" w:cs="Courier New"/>
          <w:sz w:val="20"/>
          <w:lang w:val="es-ES"/>
        </w:rPr>
      </w:pPr>
    </w:p>
    <w:p w14:paraId="0FD734EB" w14:textId="0FA145E7" w:rsidR="00056C96" w:rsidRPr="004F703A" w:rsidRDefault="00DB5F85" w:rsidP="00056C96">
      <w:pPr>
        <w:tabs>
          <w:tab w:val="left" w:pos="360"/>
        </w:tabs>
        <w:rPr>
          <w:rFonts w:ascii="Times New Roman" w:hAnsi="Times New Roman"/>
          <w:sz w:val="22"/>
          <w:szCs w:val="22"/>
          <w:lang w:val="es-ES"/>
        </w:rPr>
      </w:pPr>
      <w:r>
        <w:rPr>
          <w:rFonts w:ascii="Times New Roman" w:hAnsi="Times New Roman"/>
          <w:sz w:val="22"/>
          <w:szCs w:val="22"/>
          <w:lang w:val="es-ES"/>
        </w:rPr>
        <w:tab/>
      </w:r>
      <w:r w:rsidR="00056C96" w:rsidRPr="004F703A">
        <w:rPr>
          <w:rFonts w:ascii="Times New Roman" w:hAnsi="Times New Roman"/>
          <w:b/>
          <w:sz w:val="22"/>
          <w:szCs w:val="22"/>
          <w:u w:val="single"/>
          <w:lang w:val="es-ES"/>
        </w:rPr>
        <w:t>R:</w:t>
      </w:r>
    </w:p>
    <w:p w14:paraId="576AF4B9" w14:textId="684FA6B4" w:rsidR="00056C96" w:rsidRPr="00DB5F85" w:rsidRDefault="00056C96" w:rsidP="00056C96">
      <w:pPr>
        <w:tabs>
          <w:tab w:val="left" w:pos="360"/>
        </w:tabs>
        <w:rPr>
          <w:rFonts w:ascii="Times New Roman" w:hAnsi="Times New Roman"/>
          <w:sz w:val="22"/>
          <w:szCs w:val="22"/>
          <w:lang w:val="es-ES"/>
        </w:rPr>
      </w:pPr>
      <w:r w:rsidRPr="004F703A">
        <w:rPr>
          <w:rFonts w:ascii="Times New Roman" w:hAnsi="Times New Roman"/>
          <w:sz w:val="22"/>
          <w:szCs w:val="22"/>
          <w:lang w:val="es-ES"/>
        </w:rPr>
        <w:tab/>
      </w:r>
    </w:p>
    <w:p w14:paraId="3D3B30AD" w14:textId="77777777" w:rsidR="00056C96" w:rsidRPr="004F703A" w:rsidRDefault="00056C96" w:rsidP="00056C96">
      <w:pPr>
        <w:tabs>
          <w:tab w:val="left" w:pos="360"/>
        </w:tabs>
        <w:rPr>
          <w:rFonts w:ascii="Courier New" w:hAnsi="Courier New" w:cs="Courier New"/>
          <w:sz w:val="20"/>
          <w:lang w:val="es-ES"/>
        </w:rPr>
      </w:pPr>
      <w:r w:rsidRPr="004F703A">
        <w:rPr>
          <w:rFonts w:ascii="Courier New" w:hAnsi="Courier New" w:cs="Courier New"/>
          <w:sz w:val="20"/>
          <w:lang w:val="es-ES"/>
        </w:rPr>
        <w:tab/>
        <w:t>cor(y)</w:t>
      </w:r>
    </w:p>
    <w:p w14:paraId="2F3E38FB" w14:textId="77777777" w:rsidR="00DB5F85" w:rsidRDefault="00DB5F85" w:rsidP="00056C96">
      <w:pPr>
        <w:tabs>
          <w:tab w:val="left" w:pos="360"/>
        </w:tabs>
        <w:rPr>
          <w:rFonts w:ascii="Times New Roman" w:hAnsi="Times New Roman"/>
          <w:b/>
          <w:sz w:val="22"/>
          <w:u w:val="single"/>
        </w:rPr>
      </w:pPr>
    </w:p>
    <w:p w14:paraId="011CB9F9" w14:textId="77777777" w:rsidR="00DB5F85" w:rsidRDefault="00DB5F85" w:rsidP="00056C96">
      <w:pPr>
        <w:tabs>
          <w:tab w:val="left" w:pos="360"/>
        </w:tabs>
        <w:rPr>
          <w:rFonts w:ascii="Times New Roman" w:hAnsi="Times New Roman"/>
          <w:b/>
          <w:sz w:val="22"/>
          <w:u w:val="single"/>
        </w:rPr>
      </w:pPr>
    </w:p>
    <w:p w14:paraId="7EC0DE1E" w14:textId="062CE476" w:rsidR="0055619C" w:rsidRDefault="00D97C95" w:rsidP="0055619C">
      <w:pPr>
        <w:pStyle w:val="ListParagraph"/>
        <w:numPr>
          <w:ilvl w:val="0"/>
          <w:numId w:val="16"/>
        </w:numPr>
        <w:tabs>
          <w:tab w:val="left" w:pos="360"/>
        </w:tabs>
        <w:rPr>
          <w:rFonts w:ascii="Times New Roman" w:hAnsi="Times New Roman"/>
          <w:sz w:val="22"/>
        </w:rPr>
      </w:pPr>
      <w:r>
        <w:rPr>
          <w:rFonts w:ascii="Times New Roman" w:hAnsi="Times New Roman"/>
          <w:sz w:val="22"/>
        </w:rPr>
        <w:t>T</w:t>
      </w:r>
      <w:r w:rsidR="0055619C">
        <w:rPr>
          <w:rFonts w:ascii="Times New Roman" w:hAnsi="Times New Roman"/>
          <w:sz w:val="22"/>
        </w:rPr>
        <w:t xml:space="preserve">he goal of the study is to estimate the improvement in mental health symptoms among ICU survivors comparing symptoms at 1 to 4 months post discharge to symptoms at hospital discharge.  Along with the estimates of improvement, you will provide a confidence interval representing a plausible interval that contains the true improvement.  </w:t>
      </w:r>
    </w:p>
    <w:p w14:paraId="481612AB" w14:textId="77777777" w:rsidR="0055619C" w:rsidRDefault="0055619C" w:rsidP="0055619C">
      <w:pPr>
        <w:pStyle w:val="ListParagraph"/>
        <w:tabs>
          <w:tab w:val="left" w:pos="360"/>
        </w:tabs>
        <w:ind w:left="360"/>
        <w:rPr>
          <w:rFonts w:ascii="Times New Roman" w:hAnsi="Times New Roman"/>
          <w:sz w:val="22"/>
        </w:rPr>
      </w:pPr>
    </w:p>
    <w:p w14:paraId="11D70802" w14:textId="77777777" w:rsidR="00A6393C" w:rsidRPr="00A6393C" w:rsidRDefault="0055619C" w:rsidP="00A6393C">
      <w:pPr>
        <w:pStyle w:val="ListParagraph"/>
        <w:tabs>
          <w:tab w:val="left" w:pos="360"/>
        </w:tabs>
        <w:ind w:left="360"/>
        <w:rPr>
          <w:rFonts w:ascii="Times New Roman" w:hAnsi="Times New Roman"/>
          <w:sz w:val="22"/>
        </w:rPr>
      </w:pPr>
      <w:r>
        <w:rPr>
          <w:rFonts w:ascii="Times New Roman" w:hAnsi="Times New Roman"/>
          <w:sz w:val="22"/>
        </w:rPr>
        <w:t xml:space="preserve">Using your simulated data, estimate the improvement with 95% confidence intervals ignoring the longitudinal structure of the data and incorporating the longitudinal structure of the data.  </w:t>
      </w:r>
    </w:p>
    <w:p w14:paraId="015AFF0F" w14:textId="77777777" w:rsidR="00A6393C" w:rsidRDefault="00A6393C" w:rsidP="0055619C">
      <w:pPr>
        <w:pStyle w:val="ListParagraph"/>
        <w:tabs>
          <w:tab w:val="left" w:pos="360"/>
        </w:tabs>
        <w:ind w:left="360"/>
        <w:rPr>
          <w:rFonts w:ascii="Times New Roman" w:hAnsi="Times New Roman"/>
          <w:sz w:val="22"/>
        </w:rPr>
      </w:pPr>
    </w:p>
    <w:p w14:paraId="1AF79D1F" w14:textId="77777777" w:rsidR="0055619C" w:rsidRDefault="00A6393C" w:rsidP="0055619C">
      <w:pPr>
        <w:pStyle w:val="ListParagraph"/>
        <w:tabs>
          <w:tab w:val="left" w:pos="360"/>
        </w:tabs>
        <w:ind w:left="360"/>
        <w:rPr>
          <w:rFonts w:ascii="Times New Roman" w:hAnsi="Times New Roman"/>
          <w:sz w:val="22"/>
        </w:rPr>
      </w:pPr>
      <w:r>
        <w:rPr>
          <w:rFonts w:ascii="Times New Roman" w:hAnsi="Times New Roman"/>
          <w:sz w:val="22"/>
        </w:rPr>
        <w:t xml:space="preserve">These computations are easily made with the data in </w:t>
      </w:r>
      <w:r w:rsidR="00EA6108">
        <w:rPr>
          <w:rFonts w:ascii="Times New Roman" w:hAnsi="Times New Roman"/>
          <w:sz w:val="22"/>
        </w:rPr>
        <w:t>wide format</w:t>
      </w:r>
    </w:p>
    <w:p w14:paraId="28536A5B" w14:textId="77777777" w:rsidR="00EA6108" w:rsidRDefault="00EA6108" w:rsidP="0055619C">
      <w:pPr>
        <w:pStyle w:val="ListParagraph"/>
        <w:tabs>
          <w:tab w:val="left" w:pos="360"/>
        </w:tabs>
        <w:ind w:left="360"/>
        <w:rPr>
          <w:rFonts w:ascii="Times New Roman" w:hAnsi="Times New Roman"/>
          <w:sz w:val="22"/>
        </w:rPr>
      </w:pPr>
    </w:p>
    <w:p w14:paraId="2323FDF7" w14:textId="77777777" w:rsidR="00A6393C" w:rsidRPr="00AC22E7" w:rsidRDefault="00A6393C" w:rsidP="0055619C">
      <w:pPr>
        <w:pStyle w:val="ListParagraph"/>
        <w:tabs>
          <w:tab w:val="left" w:pos="360"/>
        </w:tabs>
        <w:ind w:left="360"/>
        <w:rPr>
          <w:rFonts w:ascii="Times New Roman" w:hAnsi="Times New Roman"/>
          <w:b/>
          <w:sz w:val="22"/>
          <w:u w:val="single"/>
        </w:rPr>
      </w:pPr>
      <w:r w:rsidRPr="00AC22E7">
        <w:rPr>
          <w:rFonts w:ascii="Times New Roman" w:hAnsi="Times New Roman"/>
          <w:b/>
          <w:sz w:val="22"/>
          <w:u w:val="single"/>
        </w:rPr>
        <w:t>STATA:</w:t>
      </w:r>
    </w:p>
    <w:p w14:paraId="36D2A0D8" w14:textId="77777777" w:rsidR="00A6393C" w:rsidRPr="00AC22E7" w:rsidRDefault="00A6393C" w:rsidP="0055619C">
      <w:pPr>
        <w:pStyle w:val="ListParagraph"/>
        <w:tabs>
          <w:tab w:val="left" w:pos="360"/>
        </w:tabs>
        <w:ind w:left="360"/>
        <w:rPr>
          <w:rFonts w:ascii="Times New Roman" w:hAnsi="Times New Roman"/>
          <w:sz w:val="22"/>
        </w:rPr>
      </w:pPr>
    </w:p>
    <w:p w14:paraId="497151D4" w14:textId="3DC417C0" w:rsidR="00EA6108" w:rsidRPr="004F703A" w:rsidRDefault="00EA6108" w:rsidP="0055619C">
      <w:pPr>
        <w:pStyle w:val="ListParagraph"/>
        <w:tabs>
          <w:tab w:val="left" w:pos="360"/>
        </w:tabs>
        <w:ind w:left="360"/>
        <w:rPr>
          <w:rFonts w:ascii="Courier New" w:hAnsi="Courier New" w:cs="Courier New"/>
          <w:sz w:val="20"/>
          <w:lang w:val="es-ES"/>
        </w:rPr>
      </w:pPr>
      <w:r w:rsidRPr="004F703A">
        <w:rPr>
          <w:rFonts w:ascii="Courier New" w:hAnsi="Courier New" w:cs="Courier New"/>
          <w:sz w:val="20"/>
          <w:lang w:val="es-ES"/>
        </w:rPr>
        <w:t>ttest y1</w:t>
      </w:r>
      <w:r w:rsidR="00F34518">
        <w:rPr>
          <w:rFonts w:ascii="Courier New" w:hAnsi="Courier New" w:cs="Courier New"/>
          <w:sz w:val="20"/>
          <w:lang w:val="es-ES"/>
        </w:rPr>
        <w:t>=y0</w:t>
      </w:r>
      <w:r w:rsidRPr="004F703A">
        <w:rPr>
          <w:rFonts w:ascii="Courier New" w:hAnsi="Courier New" w:cs="Courier New"/>
          <w:sz w:val="20"/>
          <w:lang w:val="es-ES"/>
        </w:rPr>
        <w:t>, unpaired</w:t>
      </w:r>
    </w:p>
    <w:p w14:paraId="1B5CFB99" w14:textId="26CFF0ED" w:rsidR="00EA6108" w:rsidRPr="004F703A" w:rsidRDefault="00EA6108" w:rsidP="0055619C">
      <w:pPr>
        <w:pStyle w:val="ListParagraph"/>
        <w:tabs>
          <w:tab w:val="left" w:pos="360"/>
        </w:tabs>
        <w:ind w:left="360"/>
        <w:rPr>
          <w:rFonts w:ascii="Courier New" w:hAnsi="Courier New" w:cs="Courier New"/>
          <w:sz w:val="20"/>
          <w:lang w:val="es-ES"/>
        </w:rPr>
      </w:pPr>
      <w:r w:rsidRPr="004F703A">
        <w:rPr>
          <w:rFonts w:ascii="Courier New" w:hAnsi="Courier New" w:cs="Courier New"/>
          <w:sz w:val="20"/>
          <w:lang w:val="es-ES"/>
        </w:rPr>
        <w:t>ttest y1</w:t>
      </w:r>
      <w:r w:rsidR="00F34518">
        <w:rPr>
          <w:rFonts w:ascii="Courier New" w:hAnsi="Courier New" w:cs="Courier New"/>
          <w:sz w:val="20"/>
          <w:lang w:val="es-ES"/>
        </w:rPr>
        <w:t>=y0</w:t>
      </w:r>
    </w:p>
    <w:p w14:paraId="592CDE4B" w14:textId="77777777" w:rsidR="00EA6108" w:rsidRPr="004F703A" w:rsidRDefault="00EA6108" w:rsidP="0055619C">
      <w:pPr>
        <w:pStyle w:val="ListParagraph"/>
        <w:tabs>
          <w:tab w:val="left" w:pos="360"/>
        </w:tabs>
        <w:ind w:left="360"/>
        <w:rPr>
          <w:rFonts w:ascii="Times New Roman" w:hAnsi="Times New Roman"/>
          <w:sz w:val="22"/>
          <w:lang w:val="es-ES"/>
        </w:rPr>
      </w:pPr>
    </w:p>
    <w:p w14:paraId="2958C88D" w14:textId="77777777" w:rsidR="00A6393C" w:rsidRDefault="00A6393C" w:rsidP="00A6393C">
      <w:pPr>
        <w:pStyle w:val="ListParagraph"/>
        <w:tabs>
          <w:tab w:val="left" w:pos="360"/>
        </w:tabs>
        <w:ind w:left="360"/>
        <w:rPr>
          <w:rFonts w:ascii="Times New Roman" w:hAnsi="Times New Roman"/>
          <w:sz w:val="22"/>
        </w:rPr>
      </w:pPr>
      <w:r>
        <w:rPr>
          <w:rFonts w:ascii="Times New Roman" w:hAnsi="Times New Roman"/>
          <w:b/>
          <w:sz w:val="22"/>
          <w:u w:val="single"/>
        </w:rPr>
        <w:t>R:</w:t>
      </w:r>
    </w:p>
    <w:p w14:paraId="4E1292E0" w14:textId="77777777" w:rsidR="00A6393C" w:rsidRDefault="00A6393C" w:rsidP="00A6393C">
      <w:pPr>
        <w:pStyle w:val="ListParagraph"/>
        <w:tabs>
          <w:tab w:val="left" w:pos="360"/>
        </w:tabs>
        <w:ind w:left="360"/>
        <w:rPr>
          <w:rFonts w:ascii="Times New Roman" w:hAnsi="Times New Roman"/>
          <w:sz w:val="22"/>
        </w:rPr>
      </w:pPr>
    </w:p>
    <w:p w14:paraId="39998A6B" w14:textId="6143E1B6" w:rsidR="00A6393C" w:rsidRDefault="00574187" w:rsidP="00A6393C">
      <w:pPr>
        <w:pStyle w:val="ListParagraph"/>
        <w:tabs>
          <w:tab w:val="left" w:pos="360"/>
        </w:tabs>
        <w:ind w:left="360"/>
        <w:rPr>
          <w:rFonts w:ascii="Courier New" w:hAnsi="Courier New" w:cs="Courier New"/>
          <w:sz w:val="20"/>
        </w:rPr>
      </w:pPr>
      <w:r>
        <w:rPr>
          <w:rFonts w:ascii="Courier New" w:hAnsi="Courier New" w:cs="Courier New"/>
          <w:sz w:val="20"/>
        </w:rPr>
        <w:t>t.test(dat</w:t>
      </w:r>
      <w:r w:rsidR="00A6393C">
        <w:rPr>
          <w:rFonts w:ascii="Courier New" w:hAnsi="Courier New" w:cs="Courier New"/>
          <w:sz w:val="20"/>
        </w:rPr>
        <w:t>$y1,</w:t>
      </w:r>
      <w:r>
        <w:rPr>
          <w:rFonts w:ascii="Courier New" w:hAnsi="Courier New" w:cs="Courier New"/>
          <w:sz w:val="20"/>
        </w:rPr>
        <w:t>dat</w:t>
      </w:r>
      <w:r w:rsidR="004C082E">
        <w:rPr>
          <w:rFonts w:ascii="Courier New" w:hAnsi="Courier New" w:cs="Courier New"/>
          <w:sz w:val="20"/>
        </w:rPr>
        <w:t>$y0,</w:t>
      </w:r>
      <w:r w:rsidR="00A6393C">
        <w:rPr>
          <w:rFonts w:ascii="Courier New" w:hAnsi="Courier New" w:cs="Courier New"/>
          <w:sz w:val="20"/>
        </w:rPr>
        <w:t xml:space="preserve"> paired=FALSE)</w:t>
      </w:r>
    </w:p>
    <w:p w14:paraId="52600C0D" w14:textId="4B0EDA60" w:rsidR="00A6393C" w:rsidRPr="00A6393C" w:rsidRDefault="00574187" w:rsidP="00A6393C">
      <w:pPr>
        <w:pStyle w:val="ListParagraph"/>
        <w:tabs>
          <w:tab w:val="left" w:pos="360"/>
        </w:tabs>
        <w:ind w:left="360"/>
        <w:rPr>
          <w:rFonts w:ascii="Courier New" w:hAnsi="Courier New" w:cs="Courier New"/>
          <w:sz w:val="20"/>
        </w:rPr>
      </w:pPr>
      <w:r>
        <w:rPr>
          <w:rFonts w:ascii="Courier New" w:hAnsi="Courier New" w:cs="Courier New"/>
          <w:sz w:val="20"/>
        </w:rPr>
        <w:t>t.test(dat</w:t>
      </w:r>
      <w:r w:rsidR="00A6393C">
        <w:rPr>
          <w:rFonts w:ascii="Courier New" w:hAnsi="Courier New" w:cs="Courier New"/>
          <w:sz w:val="20"/>
        </w:rPr>
        <w:t>$y1,</w:t>
      </w:r>
      <w:r>
        <w:rPr>
          <w:rFonts w:ascii="Courier New" w:hAnsi="Courier New" w:cs="Courier New"/>
          <w:sz w:val="20"/>
        </w:rPr>
        <w:t>dat</w:t>
      </w:r>
      <w:r w:rsidR="004C082E">
        <w:rPr>
          <w:rFonts w:ascii="Courier New" w:hAnsi="Courier New" w:cs="Courier New"/>
          <w:sz w:val="20"/>
        </w:rPr>
        <w:t>$y0,</w:t>
      </w:r>
      <w:r w:rsidR="00A6393C">
        <w:rPr>
          <w:rFonts w:ascii="Courier New" w:hAnsi="Courier New" w:cs="Courier New"/>
          <w:sz w:val="20"/>
        </w:rPr>
        <w:t xml:space="preserve"> paired=TRUE)</w:t>
      </w:r>
    </w:p>
    <w:p w14:paraId="49BB3F1D" w14:textId="77777777" w:rsidR="00056C96" w:rsidRDefault="00056C96" w:rsidP="00056C96">
      <w:pPr>
        <w:tabs>
          <w:tab w:val="left" w:pos="360"/>
        </w:tabs>
        <w:rPr>
          <w:rFonts w:ascii="Times New Roman" w:hAnsi="Times New Roman"/>
          <w:b/>
          <w:sz w:val="22"/>
          <w:u w:val="single"/>
        </w:rPr>
      </w:pPr>
    </w:p>
    <w:p w14:paraId="7C2BB908" w14:textId="77777777" w:rsidR="00B65A6B" w:rsidRDefault="00A6393C" w:rsidP="00B65A6B">
      <w:pPr>
        <w:tabs>
          <w:tab w:val="left" w:pos="360"/>
        </w:tabs>
        <w:rPr>
          <w:rFonts w:ascii="Times New Roman" w:hAnsi="Times New Roman"/>
          <w:sz w:val="22"/>
        </w:rPr>
      </w:pPr>
      <w:r>
        <w:rPr>
          <w:rFonts w:ascii="Times New Roman" w:hAnsi="Times New Roman"/>
          <w:sz w:val="22"/>
        </w:rPr>
        <w:tab/>
        <w:t>Fill in the table below:</w:t>
      </w:r>
    </w:p>
    <w:p w14:paraId="569DF863" w14:textId="77777777" w:rsidR="00B65A6B" w:rsidRDefault="00B65A6B" w:rsidP="00B65A6B">
      <w:pPr>
        <w:tabs>
          <w:tab w:val="left" w:pos="360"/>
        </w:tabs>
        <w:rPr>
          <w:rFonts w:ascii="Times New Roman" w:hAnsi="Times New Roman"/>
          <w:sz w:val="22"/>
        </w:rPr>
      </w:pPr>
    </w:p>
    <w:p w14:paraId="525BDECD" w14:textId="346660D7" w:rsidR="00B65A6B" w:rsidRPr="006B54CC" w:rsidRDefault="00B65A6B" w:rsidP="00B65A6B">
      <w:pPr>
        <w:tabs>
          <w:tab w:val="left" w:pos="360"/>
        </w:tabs>
        <w:rPr>
          <w:rFonts w:ascii="Times New Roman" w:hAnsi="Times New Roman"/>
          <w:color w:val="FF0000"/>
          <w:sz w:val="22"/>
        </w:rPr>
      </w:pPr>
      <w:r w:rsidRPr="006B54CC">
        <w:rPr>
          <w:rFonts w:ascii="Times New Roman" w:hAnsi="Times New Roman"/>
          <w:color w:val="FF0000"/>
          <w:sz w:val="22"/>
        </w:rPr>
        <w:t>Using STATA</w:t>
      </w:r>
      <w:r>
        <w:rPr>
          <w:rFonts w:ascii="Times New Roman" w:hAnsi="Times New Roman"/>
          <w:color w:val="FF0000"/>
          <w:sz w:val="22"/>
        </w:rPr>
        <w:t xml:space="preserve"> 13</w:t>
      </w:r>
    </w:p>
    <w:tbl>
      <w:tblPr>
        <w:tblStyle w:val="TableGrid"/>
        <w:tblW w:w="0" w:type="auto"/>
        <w:tblLook w:val="04A0" w:firstRow="1" w:lastRow="0" w:firstColumn="1" w:lastColumn="0" w:noHBand="0" w:noVBand="1"/>
      </w:tblPr>
      <w:tblGrid>
        <w:gridCol w:w="1596"/>
        <w:gridCol w:w="1842"/>
        <w:gridCol w:w="1350"/>
        <w:gridCol w:w="1800"/>
        <w:gridCol w:w="1392"/>
        <w:gridCol w:w="1596"/>
      </w:tblGrid>
      <w:tr w:rsidR="00B65A6B" w:rsidRPr="006B54CC" w14:paraId="59B1724C" w14:textId="77777777" w:rsidTr="00B65A6B">
        <w:tc>
          <w:tcPr>
            <w:tcW w:w="1596" w:type="dxa"/>
            <w:vMerge w:val="restart"/>
            <w:vAlign w:val="center"/>
          </w:tcPr>
          <w:p w14:paraId="297F4CC5" w14:textId="77777777" w:rsidR="00B65A6B" w:rsidRPr="006B54CC" w:rsidRDefault="00B65A6B" w:rsidP="00B65A6B">
            <w:pPr>
              <w:tabs>
                <w:tab w:val="left" w:pos="360"/>
              </w:tabs>
              <w:jc w:val="center"/>
              <w:rPr>
                <w:rFonts w:ascii="Times New Roman" w:hAnsi="Times New Roman"/>
                <w:color w:val="FF0000"/>
                <w:sz w:val="22"/>
              </w:rPr>
            </w:pPr>
            <w:r w:rsidRPr="006B54CC">
              <w:rPr>
                <w:rFonts w:ascii="Times New Roman" w:hAnsi="Times New Roman"/>
                <w:color w:val="FF0000"/>
                <w:sz w:val="22"/>
              </w:rPr>
              <w:t>Month</w:t>
            </w:r>
          </w:p>
          <w:p w14:paraId="13B0E36E" w14:textId="77777777" w:rsidR="00B65A6B" w:rsidRPr="006B54CC" w:rsidRDefault="00B65A6B" w:rsidP="00B65A6B">
            <w:pPr>
              <w:tabs>
                <w:tab w:val="left" w:pos="360"/>
              </w:tabs>
              <w:jc w:val="center"/>
              <w:rPr>
                <w:rFonts w:ascii="Times New Roman" w:hAnsi="Times New Roman"/>
                <w:color w:val="FF0000"/>
                <w:sz w:val="22"/>
              </w:rPr>
            </w:pPr>
            <w:r w:rsidRPr="006B54CC">
              <w:rPr>
                <w:rFonts w:ascii="Times New Roman" w:hAnsi="Times New Roman"/>
                <w:color w:val="FF0000"/>
                <w:sz w:val="22"/>
              </w:rPr>
              <w:t>post hospital discharge</w:t>
            </w:r>
          </w:p>
        </w:tc>
        <w:tc>
          <w:tcPr>
            <w:tcW w:w="3192" w:type="dxa"/>
            <w:gridSpan w:val="2"/>
            <w:vAlign w:val="center"/>
          </w:tcPr>
          <w:p w14:paraId="0411BFD7" w14:textId="77777777" w:rsidR="00B65A6B" w:rsidRPr="006B54CC" w:rsidRDefault="00B65A6B" w:rsidP="00B65A6B">
            <w:pPr>
              <w:tabs>
                <w:tab w:val="left" w:pos="360"/>
              </w:tabs>
              <w:jc w:val="center"/>
              <w:rPr>
                <w:rFonts w:ascii="Times New Roman" w:hAnsi="Times New Roman"/>
                <w:color w:val="FF0000"/>
                <w:sz w:val="22"/>
              </w:rPr>
            </w:pPr>
            <w:r w:rsidRPr="006B54CC">
              <w:rPr>
                <w:rFonts w:ascii="Times New Roman" w:hAnsi="Times New Roman"/>
                <w:color w:val="FF0000"/>
                <w:sz w:val="22"/>
              </w:rPr>
              <w:t>2-sample t-test</w:t>
            </w:r>
          </w:p>
        </w:tc>
        <w:tc>
          <w:tcPr>
            <w:tcW w:w="3192" w:type="dxa"/>
            <w:gridSpan w:val="2"/>
            <w:vAlign w:val="center"/>
          </w:tcPr>
          <w:p w14:paraId="37F95C85" w14:textId="77777777" w:rsidR="00B65A6B" w:rsidRPr="006B54CC" w:rsidRDefault="00B65A6B" w:rsidP="00B65A6B">
            <w:pPr>
              <w:tabs>
                <w:tab w:val="left" w:pos="360"/>
              </w:tabs>
              <w:jc w:val="center"/>
              <w:rPr>
                <w:rFonts w:ascii="Times New Roman" w:hAnsi="Times New Roman"/>
                <w:color w:val="FF0000"/>
                <w:sz w:val="22"/>
              </w:rPr>
            </w:pPr>
            <w:r w:rsidRPr="006B54CC">
              <w:rPr>
                <w:rFonts w:ascii="Times New Roman" w:hAnsi="Times New Roman"/>
                <w:color w:val="FF0000"/>
                <w:sz w:val="22"/>
              </w:rPr>
              <w:t>Paired t-test</w:t>
            </w:r>
          </w:p>
        </w:tc>
        <w:tc>
          <w:tcPr>
            <w:tcW w:w="1596" w:type="dxa"/>
            <w:vMerge w:val="restart"/>
            <w:vAlign w:val="center"/>
          </w:tcPr>
          <w:p w14:paraId="745F23BE" w14:textId="77777777" w:rsidR="00B65A6B" w:rsidRPr="006B54CC" w:rsidRDefault="00B65A6B" w:rsidP="00B65A6B">
            <w:pPr>
              <w:tabs>
                <w:tab w:val="left" w:pos="360"/>
              </w:tabs>
              <w:jc w:val="center"/>
              <w:rPr>
                <w:rFonts w:ascii="Times New Roman" w:hAnsi="Times New Roman"/>
                <w:color w:val="FF0000"/>
                <w:sz w:val="22"/>
              </w:rPr>
            </w:pPr>
          </w:p>
          <w:p w14:paraId="00EB3088" w14:textId="77777777" w:rsidR="00B65A6B" w:rsidRPr="006B54CC" w:rsidRDefault="00B65A6B" w:rsidP="00B65A6B">
            <w:pPr>
              <w:tabs>
                <w:tab w:val="left" w:pos="360"/>
              </w:tabs>
              <w:jc w:val="center"/>
              <w:rPr>
                <w:rFonts w:ascii="Times New Roman" w:hAnsi="Times New Roman"/>
                <w:color w:val="FF0000"/>
                <w:sz w:val="22"/>
              </w:rPr>
            </w:pPr>
            <w:r w:rsidRPr="006B54CC">
              <w:rPr>
                <w:rFonts w:ascii="Times New Roman" w:hAnsi="Times New Roman"/>
                <w:color w:val="FF0000"/>
                <w:sz w:val="22"/>
              </w:rPr>
              <w:t>Known correlation</w:t>
            </w:r>
          </w:p>
        </w:tc>
      </w:tr>
      <w:tr w:rsidR="00B65A6B" w:rsidRPr="006B54CC" w14:paraId="6628155E" w14:textId="77777777" w:rsidTr="00B65A6B">
        <w:tc>
          <w:tcPr>
            <w:tcW w:w="1596" w:type="dxa"/>
            <w:vMerge/>
            <w:vAlign w:val="center"/>
          </w:tcPr>
          <w:p w14:paraId="077AC3DA" w14:textId="77777777" w:rsidR="00B65A6B" w:rsidRPr="006B54CC" w:rsidRDefault="00B65A6B" w:rsidP="00B65A6B">
            <w:pPr>
              <w:tabs>
                <w:tab w:val="left" w:pos="360"/>
              </w:tabs>
              <w:jc w:val="center"/>
              <w:rPr>
                <w:rFonts w:ascii="Times New Roman" w:hAnsi="Times New Roman"/>
                <w:color w:val="FF0000"/>
                <w:sz w:val="22"/>
              </w:rPr>
            </w:pPr>
          </w:p>
        </w:tc>
        <w:tc>
          <w:tcPr>
            <w:tcW w:w="1842" w:type="dxa"/>
            <w:vAlign w:val="center"/>
          </w:tcPr>
          <w:p w14:paraId="0BB832E7" w14:textId="77777777" w:rsidR="00B65A6B" w:rsidRPr="006B54CC" w:rsidRDefault="00B65A6B" w:rsidP="00B65A6B">
            <w:pPr>
              <w:tabs>
                <w:tab w:val="left" w:pos="360"/>
              </w:tabs>
              <w:jc w:val="center"/>
              <w:rPr>
                <w:rFonts w:ascii="Times New Roman" w:hAnsi="Times New Roman"/>
                <w:color w:val="FF0000"/>
                <w:sz w:val="22"/>
              </w:rPr>
            </w:pPr>
            <w:r w:rsidRPr="006B54CC">
              <w:rPr>
                <w:rFonts w:ascii="Times New Roman" w:hAnsi="Times New Roman"/>
                <w:color w:val="FF0000"/>
                <w:sz w:val="22"/>
              </w:rPr>
              <w:t>Mean improvement (95% CI)</w:t>
            </w:r>
          </w:p>
        </w:tc>
        <w:tc>
          <w:tcPr>
            <w:tcW w:w="1350" w:type="dxa"/>
            <w:vAlign w:val="center"/>
          </w:tcPr>
          <w:p w14:paraId="34857DF1" w14:textId="77777777" w:rsidR="00B65A6B" w:rsidRPr="006B54CC" w:rsidRDefault="00B65A6B" w:rsidP="00B65A6B">
            <w:pPr>
              <w:tabs>
                <w:tab w:val="left" w:pos="360"/>
              </w:tabs>
              <w:jc w:val="center"/>
              <w:rPr>
                <w:rFonts w:ascii="Times New Roman" w:hAnsi="Times New Roman"/>
                <w:color w:val="FF0000"/>
                <w:sz w:val="22"/>
              </w:rPr>
            </w:pPr>
          </w:p>
          <w:p w14:paraId="003D5EF8" w14:textId="77777777" w:rsidR="00B65A6B" w:rsidRPr="006B54CC" w:rsidRDefault="00B65A6B" w:rsidP="00B65A6B">
            <w:pPr>
              <w:tabs>
                <w:tab w:val="left" w:pos="360"/>
              </w:tabs>
              <w:jc w:val="center"/>
              <w:rPr>
                <w:rFonts w:ascii="Times New Roman" w:hAnsi="Times New Roman"/>
                <w:color w:val="FF0000"/>
                <w:sz w:val="22"/>
              </w:rPr>
            </w:pPr>
            <w:r w:rsidRPr="006B54CC">
              <w:rPr>
                <w:rFonts w:ascii="Times New Roman" w:hAnsi="Times New Roman"/>
                <w:color w:val="FF0000"/>
                <w:sz w:val="22"/>
              </w:rPr>
              <w:t>CI width</w:t>
            </w:r>
          </w:p>
        </w:tc>
        <w:tc>
          <w:tcPr>
            <w:tcW w:w="1800" w:type="dxa"/>
            <w:vAlign w:val="center"/>
          </w:tcPr>
          <w:p w14:paraId="4D711075" w14:textId="77777777" w:rsidR="00B65A6B" w:rsidRPr="006B54CC" w:rsidRDefault="00B65A6B" w:rsidP="00B65A6B">
            <w:pPr>
              <w:tabs>
                <w:tab w:val="left" w:pos="360"/>
              </w:tabs>
              <w:jc w:val="center"/>
              <w:rPr>
                <w:rFonts w:ascii="Times New Roman" w:hAnsi="Times New Roman"/>
                <w:color w:val="FF0000"/>
                <w:sz w:val="22"/>
              </w:rPr>
            </w:pPr>
            <w:r w:rsidRPr="006B54CC">
              <w:rPr>
                <w:rFonts w:ascii="Times New Roman" w:hAnsi="Times New Roman"/>
                <w:color w:val="FF0000"/>
                <w:sz w:val="22"/>
              </w:rPr>
              <w:t>Mean improvement (95% CI)</w:t>
            </w:r>
          </w:p>
        </w:tc>
        <w:tc>
          <w:tcPr>
            <w:tcW w:w="1392" w:type="dxa"/>
            <w:vAlign w:val="center"/>
          </w:tcPr>
          <w:p w14:paraId="05913379" w14:textId="77777777" w:rsidR="00B65A6B" w:rsidRPr="006B54CC" w:rsidRDefault="00B65A6B" w:rsidP="00B65A6B">
            <w:pPr>
              <w:tabs>
                <w:tab w:val="left" w:pos="360"/>
              </w:tabs>
              <w:jc w:val="center"/>
              <w:rPr>
                <w:rFonts w:ascii="Times New Roman" w:hAnsi="Times New Roman"/>
                <w:color w:val="FF0000"/>
                <w:sz w:val="22"/>
              </w:rPr>
            </w:pPr>
          </w:p>
          <w:p w14:paraId="2E705817" w14:textId="77777777" w:rsidR="00B65A6B" w:rsidRPr="006B54CC" w:rsidRDefault="00B65A6B" w:rsidP="00B65A6B">
            <w:pPr>
              <w:tabs>
                <w:tab w:val="left" w:pos="360"/>
              </w:tabs>
              <w:jc w:val="center"/>
              <w:rPr>
                <w:rFonts w:ascii="Times New Roman" w:hAnsi="Times New Roman"/>
                <w:color w:val="FF0000"/>
                <w:sz w:val="22"/>
              </w:rPr>
            </w:pPr>
            <w:r w:rsidRPr="006B54CC">
              <w:rPr>
                <w:rFonts w:ascii="Times New Roman" w:hAnsi="Times New Roman"/>
                <w:color w:val="FF0000"/>
                <w:sz w:val="22"/>
              </w:rPr>
              <w:t>CI width</w:t>
            </w:r>
          </w:p>
        </w:tc>
        <w:tc>
          <w:tcPr>
            <w:tcW w:w="1596" w:type="dxa"/>
            <w:vMerge/>
            <w:vAlign w:val="center"/>
          </w:tcPr>
          <w:p w14:paraId="26F02780" w14:textId="77777777" w:rsidR="00B65A6B" w:rsidRPr="006B54CC" w:rsidRDefault="00B65A6B" w:rsidP="00B65A6B">
            <w:pPr>
              <w:tabs>
                <w:tab w:val="left" w:pos="360"/>
              </w:tabs>
              <w:jc w:val="center"/>
              <w:rPr>
                <w:rFonts w:ascii="Times New Roman" w:hAnsi="Times New Roman"/>
                <w:color w:val="FF0000"/>
                <w:sz w:val="22"/>
              </w:rPr>
            </w:pPr>
          </w:p>
        </w:tc>
      </w:tr>
      <w:tr w:rsidR="00B65A6B" w:rsidRPr="006B54CC" w14:paraId="026C473C" w14:textId="77777777" w:rsidTr="00B65A6B">
        <w:tc>
          <w:tcPr>
            <w:tcW w:w="1596" w:type="dxa"/>
            <w:vAlign w:val="center"/>
          </w:tcPr>
          <w:p w14:paraId="2AC89602" w14:textId="77777777" w:rsidR="00B65A6B" w:rsidRPr="006B54CC" w:rsidRDefault="00B65A6B" w:rsidP="00B65A6B">
            <w:pPr>
              <w:tabs>
                <w:tab w:val="left" w:pos="360"/>
              </w:tabs>
              <w:jc w:val="center"/>
              <w:rPr>
                <w:rFonts w:ascii="Times New Roman" w:hAnsi="Times New Roman"/>
                <w:color w:val="FF0000"/>
                <w:sz w:val="22"/>
              </w:rPr>
            </w:pPr>
            <w:r w:rsidRPr="006B54CC">
              <w:rPr>
                <w:rFonts w:ascii="Times New Roman" w:hAnsi="Times New Roman"/>
                <w:color w:val="FF0000"/>
                <w:sz w:val="22"/>
              </w:rPr>
              <w:t>1</w:t>
            </w:r>
          </w:p>
        </w:tc>
        <w:tc>
          <w:tcPr>
            <w:tcW w:w="1842" w:type="dxa"/>
            <w:vAlign w:val="center"/>
          </w:tcPr>
          <w:p w14:paraId="6C2FA2EA" w14:textId="77777777" w:rsidR="00B65A6B" w:rsidRDefault="00B65A6B" w:rsidP="00B65A6B">
            <w:pPr>
              <w:tabs>
                <w:tab w:val="left" w:pos="360"/>
              </w:tabs>
              <w:jc w:val="center"/>
              <w:rPr>
                <w:rFonts w:ascii="Times New Roman" w:hAnsi="Times New Roman"/>
                <w:color w:val="FF0000"/>
                <w:sz w:val="22"/>
              </w:rPr>
            </w:pPr>
            <w:r>
              <w:rPr>
                <w:rFonts w:ascii="Times New Roman" w:hAnsi="Times New Roman"/>
                <w:color w:val="FF0000"/>
                <w:sz w:val="22"/>
              </w:rPr>
              <w:t>2.816</w:t>
            </w:r>
          </w:p>
          <w:p w14:paraId="7A89E331" w14:textId="77777777" w:rsidR="00B65A6B" w:rsidRPr="006B54CC" w:rsidRDefault="00B65A6B" w:rsidP="00B65A6B">
            <w:pPr>
              <w:tabs>
                <w:tab w:val="left" w:pos="360"/>
              </w:tabs>
              <w:jc w:val="center"/>
              <w:rPr>
                <w:rFonts w:ascii="Times New Roman" w:hAnsi="Times New Roman"/>
                <w:color w:val="FF0000"/>
                <w:sz w:val="22"/>
              </w:rPr>
            </w:pPr>
            <w:r>
              <w:rPr>
                <w:rFonts w:ascii="Times New Roman" w:hAnsi="Times New Roman"/>
                <w:color w:val="FF0000"/>
                <w:sz w:val="22"/>
              </w:rPr>
              <w:t>(0.115, 5.517)</w:t>
            </w:r>
          </w:p>
        </w:tc>
        <w:tc>
          <w:tcPr>
            <w:tcW w:w="1350" w:type="dxa"/>
            <w:vAlign w:val="center"/>
          </w:tcPr>
          <w:p w14:paraId="16DDB621" w14:textId="77777777" w:rsidR="00B65A6B" w:rsidRPr="006B54CC" w:rsidRDefault="00B65A6B" w:rsidP="00B65A6B">
            <w:pPr>
              <w:tabs>
                <w:tab w:val="left" w:pos="360"/>
              </w:tabs>
              <w:jc w:val="center"/>
              <w:rPr>
                <w:rFonts w:ascii="Times New Roman" w:hAnsi="Times New Roman"/>
                <w:color w:val="FF0000"/>
                <w:sz w:val="22"/>
              </w:rPr>
            </w:pPr>
            <w:r>
              <w:rPr>
                <w:rFonts w:ascii="Times New Roman" w:hAnsi="Times New Roman"/>
                <w:color w:val="FF0000"/>
                <w:sz w:val="22"/>
              </w:rPr>
              <w:t>5.402</w:t>
            </w:r>
          </w:p>
        </w:tc>
        <w:tc>
          <w:tcPr>
            <w:tcW w:w="1800" w:type="dxa"/>
            <w:vAlign w:val="center"/>
          </w:tcPr>
          <w:p w14:paraId="52A0D60C" w14:textId="77777777" w:rsidR="00B65A6B" w:rsidRDefault="00B65A6B" w:rsidP="00B65A6B">
            <w:pPr>
              <w:tabs>
                <w:tab w:val="left" w:pos="360"/>
              </w:tabs>
              <w:jc w:val="center"/>
              <w:rPr>
                <w:rFonts w:ascii="Times New Roman" w:hAnsi="Times New Roman"/>
                <w:color w:val="FF0000"/>
                <w:sz w:val="22"/>
              </w:rPr>
            </w:pPr>
            <w:r>
              <w:rPr>
                <w:rFonts w:ascii="Times New Roman" w:hAnsi="Times New Roman"/>
                <w:color w:val="FF0000"/>
                <w:sz w:val="22"/>
              </w:rPr>
              <w:t>2.816</w:t>
            </w:r>
          </w:p>
          <w:p w14:paraId="7F405DD3" w14:textId="77777777" w:rsidR="00B65A6B" w:rsidRPr="006B54CC" w:rsidRDefault="00B65A6B" w:rsidP="00B65A6B">
            <w:pPr>
              <w:tabs>
                <w:tab w:val="left" w:pos="360"/>
              </w:tabs>
              <w:jc w:val="center"/>
              <w:rPr>
                <w:rFonts w:ascii="Times New Roman" w:hAnsi="Times New Roman"/>
                <w:color w:val="FF0000"/>
                <w:sz w:val="22"/>
              </w:rPr>
            </w:pPr>
            <w:r>
              <w:rPr>
                <w:rFonts w:ascii="Times New Roman" w:hAnsi="Times New Roman"/>
                <w:color w:val="FF0000"/>
                <w:sz w:val="22"/>
              </w:rPr>
              <w:t>(1.675, 3.957)</w:t>
            </w:r>
          </w:p>
        </w:tc>
        <w:tc>
          <w:tcPr>
            <w:tcW w:w="1392" w:type="dxa"/>
            <w:vAlign w:val="center"/>
          </w:tcPr>
          <w:p w14:paraId="635C7531" w14:textId="77777777" w:rsidR="00B65A6B" w:rsidRPr="006B54CC" w:rsidRDefault="00B65A6B" w:rsidP="00B65A6B">
            <w:pPr>
              <w:tabs>
                <w:tab w:val="left" w:pos="360"/>
              </w:tabs>
              <w:jc w:val="center"/>
              <w:rPr>
                <w:rFonts w:ascii="Times New Roman" w:hAnsi="Times New Roman"/>
                <w:color w:val="FF0000"/>
                <w:sz w:val="22"/>
              </w:rPr>
            </w:pPr>
            <w:r>
              <w:rPr>
                <w:rFonts w:ascii="Times New Roman" w:hAnsi="Times New Roman"/>
                <w:color w:val="FF0000"/>
                <w:sz w:val="22"/>
              </w:rPr>
              <w:t>2.282</w:t>
            </w:r>
          </w:p>
        </w:tc>
        <w:tc>
          <w:tcPr>
            <w:tcW w:w="1596" w:type="dxa"/>
            <w:vAlign w:val="center"/>
          </w:tcPr>
          <w:p w14:paraId="6D08B748" w14:textId="77777777" w:rsidR="00B65A6B" w:rsidRPr="006B54CC" w:rsidRDefault="00B65A6B" w:rsidP="00B65A6B">
            <w:pPr>
              <w:tabs>
                <w:tab w:val="left" w:pos="360"/>
              </w:tabs>
              <w:jc w:val="center"/>
              <w:rPr>
                <w:rFonts w:ascii="Times New Roman" w:hAnsi="Times New Roman"/>
                <w:color w:val="FF0000"/>
                <w:sz w:val="22"/>
              </w:rPr>
            </w:pPr>
            <w:r w:rsidRPr="006B54CC">
              <w:rPr>
                <w:rFonts w:ascii="Times New Roman" w:hAnsi="Times New Roman"/>
                <w:color w:val="FF0000"/>
                <w:sz w:val="22"/>
              </w:rPr>
              <w:t>0.85</w:t>
            </w:r>
          </w:p>
        </w:tc>
      </w:tr>
      <w:tr w:rsidR="00B65A6B" w:rsidRPr="006B54CC" w14:paraId="2ABEA3CB" w14:textId="77777777" w:rsidTr="00B65A6B">
        <w:tc>
          <w:tcPr>
            <w:tcW w:w="1596" w:type="dxa"/>
            <w:vAlign w:val="center"/>
          </w:tcPr>
          <w:p w14:paraId="0EF588DD" w14:textId="77777777" w:rsidR="00B65A6B" w:rsidRPr="006B54CC" w:rsidRDefault="00B65A6B" w:rsidP="00B65A6B">
            <w:pPr>
              <w:tabs>
                <w:tab w:val="left" w:pos="360"/>
              </w:tabs>
              <w:jc w:val="center"/>
              <w:rPr>
                <w:rFonts w:ascii="Times New Roman" w:hAnsi="Times New Roman"/>
                <w:color w:val="FF0000"/>
                <w:sz w:val="22"/>
              </w:rPr>
            </w:pPr>
            <w:r w:rsidRPr="006B54CC">
              <w:rPr>
                <w:rFonts w:ascii="Times New Roman" w:hAnsi="Times New Roman"/>
                <w:color w:val="FF0000"/>
                <w:sz w:val="22"/>
              </w:rPr>
              <w:t>2</w:t>
            </w:r>
          </w:p>
        </w:tc>
        <w:tc>
          <w:tcPr>
            <w:tcW w:w="1842" w:type="dxa"/>
            <w:vAlign w:val="center"/>
          </w:tcPr>
          <w:p w14:paraId="7C904560" w14:textId="77777777" w:rsidR="00B65A6B" w:rsidRDefault="00B65A6B" w:rsidP="00B65A6B">
            <w:pPr>
              <w:tabs>
                <w:tab w:val="left" w:pos="360"/>
              </w:tabs>
              <w:jc w:val="center"/>
              <w:rPr>
                <w:rFonts w:ascii="Times New Roman" w:hAnsi="Times New Roman"/>
                <w:color w:val="FF0000"/>
                <w:sz w:val="22"/>
              </w:rPr>
            </w:pPr>
            <w:r>
              <w:rPr>
                <w:rFonts w:ascii="Times New Roman" w:hAnsi="Times New Roman"/>
                <w:color w:val="FF0000"/>
                <w:sz w:val="22"/>
              </w:rPr>
              <w:t>8.578</w:t>
            </w:r>
          </w:p>
          <w:p w14:paraId="45C26278" w14:textId="77777777" w:rsidR="00B65A6B" w:rsidRPr="006B54CC" w:rsidRDefault="00B65A6B" w:rsidP="00B65A6B">
            <w:pPr>
              <w:tabs>
                <w:tab w:val="left" w:pos="360"/>
              </w:tabs>
              <w:jc w:val="center"/>
              <w:rPr>
                <w:rFonts w:ascii="Times New Roman" w:hAnsi="Times New Roman"/>
                <w:color w:val="FF0000"/>
                <w:sz w:val="22"/>
              </w:rPr>
            </w:pPr>
            <w:r>
              <w:rPr>
                <w:rFonts w:ascii="Times New Roman" w:hAnsi="Times New Roman"/>
                <w:color w:val="FF0000"/>
                <w:sz w:val="22"/>
              </w:rPr>
              <w:t>(5.696, 11.461)</w:t>
            </w:r>
          </w:p>
        </w:tc>
        <w:tc>
          <w:tcPr>
            <w:tcW w:w="1350" w:type="dxa"/>
            <w:vAlign w:val="center"/>
          </w:tcPr>
          <w:p w14:paraId="4D487354" w14:textId="77777777" w:rsidR="00B65A6B" w:rsidRPr="006B54CC" w:rsidRDefault="00B65A6B" w:rsidP="00B65A6B">
            <w:pPr>
              <w:tabs>
                <w:tab w:val="left" w:pos="360"/>
              </w:tabs>
              <w:jc w:val="center"/>
              <w:rPr>
                <w:rFonts w:ascii="Times New Roman" w:hAnsi="Times New Roman"/>
                <w:color w:val="FF0000"/>
                <w:sz w:val="22"/>
              </w:rPr>
            </w:pPr>
            <w:r>
              <w:rPr>
                <w:rFonts w:ascii="Times New Roman" w:hAnsi="Times New Roman"/>
                <w:color w:val="FF0000"/>
                <w:sz w:val="22"/>
              </w:rPr>
              <w:t>5.765</w:t>
            </w:r>
          </w:p>
        </w:tc>
        <w:tc>
          <w:tcPr>
            <w:tcW w:w="1800" w:type="dxa"/>
            <w:vAlign w:val="center"/>
          </w:tcPr>
          <w:p w14:paraId="6F7D4045" w14:textId="77777777" w:rsidR="00B65A6B" w:rsidRDefault="00B65A6B" w:rsidP="00B65A6B">
            <w:pPr>
              <w:tabs>
                <w:tab w:val="left" w:pos="360"/>
              </w:tabs>
              <w:jc w:val="center"/>
              <w:rPr>
                <w:rFonts w:ascii="Times New Roman" w:hAnsi="Times New Roman"/>
                <w:color w:val="FF0000"/>
                <w:sz w:val="22"/>
              </w:rPr>
            </w:pPr>
            <w:r>
              <w:rPr>
                <w:rFonts w:ascii="Times New Roman" w:hAnsi="Times New Roman"/>
                <w:color w:val="FF0000"/>
                <w:sz w:val="22"/>
              </w:rPr>
              <w:t>8.578</w:t>
            </w:r>
          </w:p>
          <w:p w14:paraId="33178057" w14:textId="77777777" w:rsidR="00B65A6B" w:rsidRPr="006B54CC" w:rsidRDefault="00B65A6B" w:rsidP="00B65A6B">
            <w:pPr>
              <w:tabs>
                <w:tab w:val="left" w:pos="360"/>
              </w:tabs>
              <w:jc w:val="center"/>
              <w:rPr>
                <w:rFonts w:ascii="Times New Roman" w:hAnsi="Times New Roman"/>
                <w:color w:val="FF0000"/>
                <w:sz w:val="22"/>
              </w:rPr>
            </w:pPr>
            <w:r>
              <w:rPr>
                <w:rFonts w:ascii="Times New Roman" w:hAnsi="Times New Roman"/>
                <w:color w:val="FF0000"/>
                <w:sz w:val="22"/>
              </w:rPr>
              <w:t>(7.258, 9.899)</w:t>
            </w:r>
          </w:p>
        </w:tc>
        <w:tc>
          <w:tcPr>
            <w:tcW w:w="1392" w:type="dxa"/>
            <w:vAlign w:val="center"/>
          </w:tcPr>
          <w:p w14:paraId="27A36B64" w14:textId="77777777" w:rsidR="00B65A6B" w:rsidRPr="006B54CC" w:rsidRDefault="00B65A6B" w:rsidP="00B65A6B">
            <w:pPr>
              <w:tabs>
                <w:tab w:val="left" w:pos="360"/>
              </w:tabs>
              <w:jc w:val="center"/>
              <w:rPr>
                <w:rFonts w:ascii="Times New Roman" w:hAnsi="Times New Roman"/>
                <w:color w:val="FF0000"/>
                <w:sz w:val="22"/>
              </w:rPr>
            </w:pPr>
            <w:r>
              <w:rPr>
                <w:rFonts w:ascii="Times New Roman" w:hAnsi="Times New Roman"/>
                <w:color w:val="FF0000"/>
                <w:sz w:val="22"/>
              </w:rPr>
              <w:t>2.641</w:t>
            </w:r>
          </w:p>
        </w:tc>
        <w:tc>
          <w:tcPr>
            <w:tcW w:w="1596" w:type="dxa"/>
            <w:vAlign w:val="center"/>
          </w:tcPr>
          <w:p w14:paraId="435B9061" w14:textId="77777777" w:rsidR="00B65A6B" w:rsidRPr="006B54CC" w:rsidRDefault="00B65A6B" w:rsidP="00B65A6B">
            <w:pPr>
              <w:tabs>
                <w:tab w:val="left" w:pos="360"/>
              </w:tabs>
              <w:jc w:val="center"/>
              <w:rPr>
                <w:rFonts w:ascii="Times New Roman" w:hAnsi="Times New Roman"/>
                <w:color w:val="FF0000"/>
                <w:sz w:val="22"/>
              </w:rPr>
            </w:pPr>
            <w:r w:rsidRPr="006B54CC">
              <w:rPr>
                <w:rFonts w:ascii="Times New Roman" w:hAnsi="Times New Roman"/>
                <w:color w:val="FF0000"/>
                <w:sz w:val="22"/>
              </w:rPr>
              <w:t>0.80</w:t>
            </w:r>
          </w:p>
        </w:tc>
      </w:tr>
      <w:tr w:rsidR="00B65A6B" w:rsidRPr="006B54CC" w14:paraId="2459749D" w14:textId="77777777" w:rsidTr="00B65A6B">
        <w:tc>
          <w:tcPr>
            <w:tcW w:w="1596" w:type="dxa"/>
            <w:vAlign w:val="center"/>
          </w:tcPr>
          <w:p w14:paraId="6E9E7251" w14:textId="77777777" w:rsidR="00B65A6B" w:rsidRPr="006B54CC" w:rsidRDefault="00B65A6B" w:rsidP="00B65A6B">
            <w:pPr>
              <w:tabs>
                <w:tab w:val="left" w:pos="360"/>
              </w:tabs>
              <w:jc w:val="center"/>
              <w:rPr>
                <w:rFonts w:ascii="Times New Roman" w:hAnsi="Times New Roman"/>
                <w:color w:val="FF0000"/>
                <w:sz w:val="22"/>
              </w:rPr>
            </w:pPr>
            <w:r w:rsidRPr="006B54CC">
              <w:rPr>
                <w:rFonts w:ascii="Times New Roman" w:hAnsi="Times New Roman"/>
                <w:color w:val="FF0000"/>
                <w:sz w:val="22"/>
              </w:rPr>
              <w:t>3</w:t>
            </w:r>
          </w:p>
        </w:tc>
        <w:tc>
          <w:tcPr>
            <w:tcW w:w="1842" w:type="dxa"/>
            <w:vAlign w:val="center"/>
          </w:tcPr>
          <w:p w14:paraId="4F9489E2" w14:textId="77777777" w:rsidR="00B65A6B" w:rsidRDefault="00B65A6B" w:rsidP="00B65A6B">
            <w:pPr>
              <w:tabs>
                <w:tab w:val="left" w:pos="360"/>
              </w:tabs>
              <w:jc w:val="center"/>
              <w:rPr>
                <w:rFonts w:ascii="Times New Roman" w:hAnsi="Times New Roman"/>
                <w:color w:val="FF0000"/>
                <w:sz w:val="22"/>
              </w:rPr>
            </w:pPr>
            <w:r>
              <w:rPr>
                <w:rFonts w:ascii="Times New Roman" w:hAnsi="Times New Roman"/>
                <w:color w:val="FF0000"/>
                <w:sz w:val="22"/>
              </w:rPr>
              <w:t>14.027</w:t>
            </w:r>
          </w:p>
          <w:p w14:paraId="107A71B4" w14:textId="77777777" w:rsidR="00B65A6B" w:rsidRPr="006B54CC" w:rsidRDefault="00B65A6B" w:rsidP="00B65A6B">
            <w:pPr>
              <w:tabs>
                <w:tab w:val="left" w:pos="360"/>
              </w:tabs>
              <w:jc w:val="center"/>
              <w:rPr>
                <w:rFonts w:ascii="Times New Roman" w:hAnsi="Times New Roman"/>
                <w:color w:val="FF0000"/>
                <w:sz w:val="22"/>
              </w:rPr>
            </w:pPr>
            <w:r>
              <w:rPr>
                <w:rFonts w:ascii="Times New Roman" w:hAnsi="Times New Roman"/>
                <w:color w:val="FF0000"/>
                <w:sz w:val="22"/>
              </w:rPr>
              <w:t>(11.273, 16.782)</w:t>
            </w:r>
          </w:p>
        </w:tc>
        <w:tc>
          <w:tcPr>
            <w:tcW w:w="1350" w:type="dxa"/>
            <w:vAlign w:val="center"/>
          </w:tcPr>
          <w:p w14:paraId="4468CE9F" w14:textId="77777777" w:rsidR="00B65A6B" w:rsidRPr="006B54CC" w:rsidRDefault="00B65A6B" w:rsidP="00B65A6B">
            <w:pPr>
              <w:tabs>
                <w:tab w:val="left" w:pos="360"/>
              </w:tabs>
              <w:jc w:val="center"/>
              <w:rPr>
                <w:rFonts w:ascii="Times New Roman" w:hAnsi="Times New Roman"/>
                <w:color w:val="FF0000"/>
                <w:sz w:val="22"/>
              </w:rPr>
            </w:pPr>
            <w:r>
              <w:rPr>
                <w:rFonts w:ascii="Times New Roman" w:hAnsi="Times New Roman"/>
                <w:color w:val="FF0000"/>
                <w:sz w:val="22"/>
              </w:rPr>
              <w:t>5.509</w:t>
            </w:r>
          </w:p>
        </w:tc>
        <w:tc>
          <w:tcPr>
            <w:tcW w:w="1800" w:type="dxa"/>
            <w:vAlign w:val="center"/>
          </w:tcPr>
          <w:p w14:paraId="03CB8780" w14:textId="77777777" w:rsidR="00B65A6B" w:rsidRDefault="00B65A6B" w:rsidP="00B65A6B">
            <w:pPr>
              <w:tabs>
                <w:tab w:val="left" w:pos="360"/>
              </w:tabs>
              <w:jc w:val="center"/>
              <w:rPr>
                <w:rFonts w:ascii="Times New Roman" w:hAnsi="Times New Roman"/>
                <w:color w:val="FF0000"/>
                <w:sz w:val="22"/>
              </w:rPr>
            </w:pPr>
            <w:r>
              <w:rPr>
                <w:rFonts w:ascii="Times New Roman" w:hAnsi="Times New Roman"/>
                <w:color w:val="FF0000"/>
                <w:sz w:val="22"/>
              </w:rPr>
              <w:t>14.027</w:t>
            </w:r>
          </w:p>
          <w:p w14:paraId="3219F5E5" w14:textId="77777777" w:rsidR="00B65A6B" w:rsidRPr="006B54CC" w:rsidRDefault="00B65A6B" w:rsidP="00B65A6B">
            <w:pPr>
              <w:tabs>
                <w:tab w:val="left" w:pos="360"/>
              </w:tabs>
              <w:jc w:val="center"/>
              <w:rPr>
                <w:rFonts w:ascii="Times New Roman" w:hAnsi="Times New Roman"/>
                <w:color w:val="FF0000"/>
                <w:sz w:val="22"/>
              </w:rPr>
            </w:pPr>
            <w:r>
              <w:rPr>
                <w:rFonts w:ascii="Times New Roman" w:hAnsi="Times New Roman"/>
                <w:color w:val="FF0000"/>
                <w:sz w:val="22"/>
              </w:rPr>
              <w:t>(12.634, 15.421)</w:t>
            </w:r>
          </w:p>
        </w:tc>
        <w:tc>
          <w:tcPr>
            <w:tcW w:w="1392" w:type="dxa"/>
            <w:vAlign w:val="center"/>
          </w:tcPr>
          <w:p w14:paraId="28FB151B" w14:textId="77777777" w:rsidR="00B65A6B" w:rsidRPr="006B54CC" w:rsidRDefault="00B65A6B" w:rsidP="00B65A6B">
            <w:pPr>
              <w:tabs>
                <w:tab w:val="left" w:pos="360"/>
              </w:tabs>
              <w:jc w:val="center"/>
              <w:rPr>
                <w:rFonts w:ascii="Times New Roman" w:hAnsi="Times New Roman"/>
                <w:color w:val="FF0000"/>
                <w:sz w:val="22"/>
              </w:rPr>
            </w:pPr>
            <w:r>
              <w:rPr>
                <w:rFonts w:ascii="Times New Roman" w:hAnsi="Times New Roman"/>
                <w:color w:val="FF0000"/>
                <w:sz w:val="22"/>
              </w:rPr>
              <w:t>2.787</w:t>
            </w:r>
          </w:p>
        </w:tc>
        <w:tc>
          <w:tcPr>
            <w:tcW w:w="1596" w:type="dxa"/>
            <w:vAlign w:val="center"/>
          </w:tcPr>
          <w:p w14:paraId="43656827" w14:textId="77777777" w:rsidR="00B65A6B" w:rsidRPr="006B54CC" w:rsidRDefault="00B65A6B" w:rsidP="00B65A6B">
            <w:pPr>
              <w:tabs>
                <w:tab w:val="left" w:pos="360"/>
              </w:tabs>
              <w:jc w:val="center"/>
              <w:rPr>
                <w:rFonts w:ascii="Times New Roman" w:hAnsi="Times New Roman"/>
                <w:color w:val="FF0000"/>
                <w:sz w:val="22"/>
              </w:rPr>
            </w:pPr>
            <w:r w:rsidRPr="006B54CC">
              <w:rPr>
                <w:rFonts w:ascii="Times New Roman" w:hAnsi="Times New Roman"/>
                <w:color w:val="FF0000"/>
                <w:sz w:val="22"/>
              </w:rPr>
              <w:t>0.72</w:t>
            </w:r>
          </w:p>
        </w:tc>
      </w:tr>
      <w:tr w:rsidR="00B65A6B" w:rsidRPr="006B54CC" w14:paraId="2A04956D" w14:textId="77777777" w:rsidTr="00B65A6B">
        <w:tc>
          <w:tcPr>
            <w:tcW w:w="1596" w:type="dxa"/>
            <w:vAlign w:val="center"/>
          </w:tcPr>
          <w:p w14:paraId="16DB79B6" w14:textId="77777777" w:rsidR="00B65A6B" w:rsidRPr="006B54CC" w:rsidRDefault="00B65A6B" w:rsidP="00B65A6B">
            <w:pPr>
              <w:tabs>
                <w:tab w:val="left" w:pos="360"/>
              </w:tabs>
              <w:jc w:val="center"/>
              <w:rPr>
                <w:rFonts w:ascii="Times New Roman" w:hAnsi="Times New Roman"/>
                <w:color w:val="FF0000"/>
                <w:sz w:val="22"/>
              </w:rPr>
            </w:pPr>
            <w:r w:rsidRPr="006B54CC">
              <w:rPr>
                <w:rFonts w:ascii="Times New Roman" w:hAnsi="Times New Roman"/>
                <w:color w:val="FF0000"/>
                <w:sz w:val="22"/>
              </w:rPr>
              <w:t>4</w:t>
            </w:r>
          </w:p>
        </w:tc>
        <w:tc>
          <w:tcPr>
            <w:tcW w:w="1842" w:type="dxa"/>
            <w:vAlign w:val="center"/>
          </w:tcPr>
          <w:p w14:paraId="7CD90A50" w14:textId="77777777" w:rsidR="00B65A6B" w:rsidRDefault="00B65A6B" w:rsidP="00B65A6B">
            <w:pPr>
              <w:tabs>
                <w:tab w:val="left" w:pos="360"/>
              </w:tabs>
              <w:jc w:val="center"/>
              <w:rPr>
                <w:rFonts w:ascii="Times New Roman" w:hAnsi="Times New Roman"/>
                <w:color w:val="FF0000"/>
                <w:sz w:val="22"/>
              </w:rPr>
            </w:pPr>
            <w:r>
              <w:rPr>
                <w:rFonts w:ascii="Times New Roman" w:hAnsi="Times New Roman"/>
                <w:color w:val="FF0000"/>
                <w:sz w:val="22"/>
              </w:rPr>
              <w:t>13.528</w:t>
            </w:r>
          </w:p>
          <w:p w14:paraId="2D6D9F0B" w14:textId="77777777" w:rsidR="00B65A6B" w:rsidRPr="006B54CC" w:rsidRDefault="00B65A6B" w:rsidP="00B65A6B">
            <w:pPr>
              <w:tabs>
                <w:tab w:val="left" w:pos="360"/>
              </w:tabs>
              <w:jc w:val="center"/>
              <w:rPr>
                <w:rFonts w:ascii="Times New Roman" w:hAnsi="Times New Roman"/>
                <w:color w:val="FF0000"/>
                <w:sz w:val="22"/>
              </w:rPr>
            </w:pPr>
            <w:r>
              <w:rPr>
                <w:rFonts w:ascii="Times New Roman" w:hAnsi="Times New Roman"/>
                <w:color w:val="FF0000"/>
                <w:sz w:val="22"/>
              </w:rPr>
              <w:t>(10.726, 16.330)</w:t>
            </w:r>
          </w:p>
        </w:tc>
        <w:tc>
          <w:tcPr>
            <w:tcW w:w="1350" w:type="dxa"/>
            <w:vAlign w:val="center"/>
          </w:tcPr>
          <w:p w14:paraId="617B25C3" w14:textId="77777777" w:rsidR="00B65A6B" w:rsidRPr="006B54CC" w:rsidRDefault="00B65A6B" w:rsidP="00B65A6B">
            <w:pPr>
              <w:tabs>
                <w:tab w:val="left" w:pos="360"/>
              </w:tabs>
              <w:jc w:val="center"/>
              <w:rPr>
                <w:rFonts w:ascii="Times New Roman" w:hAnsi="Times New Roman"/>
                <w:color w:val="FF0000"/>
                <w:sz w:val="22"/>
              </w:rPr>
            </w:pPr>
            <w:r>
              <w:rPr>
                <w:rFonts w:ascii="Times New Roman" w:hAnsi="Times New Roman"/>
                <w:color w:val="FF0000"/>
                <w:sz w:val="22"/>
              </w:rPr>
              <w:t>5.604</w:t>
            </w:r>
          </w:p>
        </w:tc>
        <w:tc>
          <w:tcPr>
            <w:tcW w:w="1800" w:type="dxa"/>
            <w:vAlign w:val="center"/>
          </w:tcPr>
          <w:p w14:paraId="4C648F98" w14:textId="77777777" w:rsidR="00B65A6B" w:rsidRDefault="00B65A6B" w:rsidP="00B65A6B">
            <w:pPr>
              <w:tabs>
                <w:tab w:val="left" w:pos="360"/>
              </w:tabs>
              <w:jc w:val="center"/>
              <w:rPr>
                <w:rFonts w:ascii="Times New Roman" w:hAnsi="Times New Roman"/>
                <w:color w:val="FF0000"/>
                <w:sz w:val="22"/>
              </w:rPr>
            </w:pPr>
            <w:r>
              <w:rPr>
                <w:rFonts w:ascii="Times New Roman" w:hAnsi="Times New Roman"/>
                <w:color w:val="FF0000"/>
                <w:sz w:val="22"/>
              </w:rPr>
              <w:t>13.528</w:t>
            </w:r>
          </w:p>
          <w:p w14:paraId="48E58752" w14:textId="77777777" w:rsidR="00B65A6B" w:rsidRPr="006B54CC" w:rsidRDefault="00B65A6B" w:rsidP="00B65A6B">
            <w:pPr>
              <w:tabs>
                <w:tab w:val="left" w:pos="360"/>
              </w:tabs>
              <w:jc w:val="center"/>
              <w:rPr>
                <w:rFonts w:ascii="Times New Roman" w:hAnsi="Times New Roman"/>
                <w:color w:val="FF0000"/>
                <w:sz w:val="22"/>
              </w:rPr>
            </w:pPr>
            <w:r>
              <w:rPr>
                <w:rFonts w:ascii="Times New Roman" w:hAnsi="Times New Roman"/>
                <w:color w:val="FF0000"/>
                <w:sz w:val="22"/>
              </w:rPr>
              <w:t>(12.005, 15.050)</w:t>
            </w:r>
          </w:p>
        </w:tc>
        <w:tc>
          <w:tcPr>
            <w:tcW w:w="1392" w:type="dxa"/>
            <w:vAlign w:val="center"/>
          </w:tcPr>
          <w:p w14:paraId="28852B1C" w14:textId="77777777" w:rsidR="00B65A6B" w:rsidRPr="006B54CC" w:rsidRDefault="00B65A6B" w:rsidP="00B65A6B">
            <w:pPr>
              <w:tabs>
                <w:tab w:val="left" w:pos="360"/>
              </w:tabs>
              <w:jc w:val="center"/>
              <w:rPr>
                <w:rFonts w:ascii="Times New Roman" w:hAnsi="Times New Roman"/>
                <w:color w:val="FF0000"/>
                <w:sz w:val="22"/>
              </w:rPr>
            </w:pPr>
            <w:r>
              <w:rPr>
                <w:rFonts w:ascii="Times New Roman" w:hAnsi="Times New Roman"/>
                <w:color w:val="FF0000"/>
                <w:sz w:val="22"/>
              </w:rPr>
              <w:t>3.045</w:t>
            </w:r>
          </w:p>
        </w:tc>
        <w:tc>
          <w:tcPr>
            <w:tcW w:w="1596" w:type="dxa"/>
            <w:vAlign w:val="center"/>
          </w:tcPr>
          <w:p w14:paraId="17D38E3E" w14:textId="77777777" w:rsidR="00B65A6B" w:rsidRPr="006B54CC" w:rsidRDefault="00B65A6B" w:rsidP="00B65A6B">
            <w:pPr>
              <w:tabs>
                <w:tab w:val="left" w:pos="360"/>
              </w:tabs>
              <w:jc w:val="center"/>
              <w:rPr>
                <w:rFonts w:ascii="Times New Roman" w:hAnsi="Times New Roman"/>
                <w:color w:val="FF0000"/>
                <w:sz w:val="22"/>
              </w:rPr>
            </w:pPr>
            <w:r w:rsidRPr="006B54CC">
              <w:rPr>
                <w:rFonts w:ascii="Times New Roman" w:hAnsi="Times New Roman"/>
                <w:color w:val="FF0000"/>
                <w:sz w:val="22"/>
              </w:rPr>
              <w:t>0.69</w:t>
            </w:r>
          </w:p>
        </w:tc>
      </w:tr>
    </w:tbl>
    <w:p w14:paraId="0CE53338" w14:textId="77777777" w:rsidR="00B65A6B" w:rsidRPr="006B54CC" w:rsidRDefault="00B65A6B" w:rsidP="00B65A6B">
      <w:pPr>
        <w:tabs>
          <w:tab w:val="left" w:pos="360"/>
        </w:tabs>
        <w:rPr>
          <w:rFonts w:ascii="Times New Roman" w:hAnsi="Times New Roman"/>
          <w:color w:val="FF0000"/>
          <w:sz w:val="22"/>
        </w:rPr>
      </w:pPr>
    </w:p>
    <w:p w14:paraId="09A1D8BB" w14:textId="77777777" w:rsidR="00B65A6B" w:rsidRDefault="00B65A6B" w:rsidP="00B65A6B">
      <w:pPr>
        <w:tabs>
          <w:tab w:val="left" w:pos="360"/>
        </w:tabs>
        <w:rPr>
          <w:rFonts w:ascii="Times New Roman" w:hAnsi="Times New Roman"/>
          <w:color w:val="FF0000"/>
          <w:sz w:val="22"/>
        </w:rPr>
      </w:pPr>
    </w:p>
    <w:p w14:paraId="210423A0" w14:textId="77777777" w:rsidR="00B65A6B" w:rsidRDefault="00B65A6B" w:rsidP="00B65A6B">
      <w:pPr>
        <w:tabs>
          <w:tab w:val="left" w:pos="360"/>
        </w:tabs>
        <w:rPr>
          <w:rFonts w:ascii="Times New Roman" w:hAnsi="Times New Roman"/>
          <w:color w:val="FF0000"/>
          <w:sz w:val="22"/>
        </w:rPr>
      </w:pPr>
    </w:p>
    <w:p w14:paraId="4FEA9CCC" w14:textId="77777777" w:rsidR="00B65A6B" w:rsidRPr="006B54CC" w:rsidRDefault="00B65A6B" w:rsidP="00B65A6B">
      <w:pPr>
        <w:tabs>
          <w:tab w:val="left" w:pos="360"/>
        </w:tabs>
        <w:rPr>
          <w:rFonts w:ascii="Times New Roman" w:hAnsi="Times New Roman"/>
          <w:color w:val="FF0000"/>
          <w:sz w:val="22"/>
        </w:rPr>
      </w:pPr>
      <w:r w:rsidRPr="006B54CC">
        <w:rPr>
          <w:rFonts w:ascii="Times New Roman" w:hAnsi="Times New Roman"/>
          <w:color w:val="FF0000"/>
          <w:sz w:val="22"/>
        </w:rPr>
        <w:lastRenderedPageBreak/>
        <w:tab/>
        <w:t>Using R</w:t>
      </w:r>
    </w:p>
    <w:tbl>
      <w:tblPr>
        <w:tblStyle w:val="TableGrid"/>
        <w:tblW w:w="0" w:type="auto"/>
        <w:tblLook w:val="04A0" w:firstRow="1" w:lastRow="0" w:firstColumn="1" w:lastColumn="0" w:noHBand="0" w:noVBand="1"/>
      </w:tblPr>
      <w:tblGrid>
        <w:gridCol w:w="1596"/>
        <w:gridCol w:w="1842"/>
        <w:gridCol w:w="1350"/>
        <w:gridCol w:w="1800"/>
        <w:gridCol w:w="1392"/>
        <w:gridCol w:w="1596"/>
      </w:tblGrid>
      <w:tr w:rsidR="00B65A6B" w:rsidRPr="006B54CC" w14:paraId="6F8AC5B5" w14:textId="77777777" w:rsidTr="00B65A6B">
        <w:tc>
          <w:tcPr>
            <w:tcW w:w="1596" w:type="dxa"/>
            <w:vMerge w:val="restart"/>
            <w:vAlign w:val="center"/>
          </w:tcPr>
          <w:p w14:paraId="768E1373" w14:textId="77777777" w:rsidR="00B65A6B" w:rsidRPr="006B54CC" w:rsidRDefault="00B65A6B" w:rsidP="00B65A6B">
            <w:pPr>
              <w:tabs>
                <w:tab w:val="left" w:pos="360"/>
              </w:tabs>
              <w:jc w:val="center"/>
              <w:rPr>
                <w:rFonts w:ascii="Times New Roman" w:hAnsi="Times New Roman"/>
                <w:color w:val="FF0000"/>
                <w:sz w:val="22"/>
              </w:rPr>
            </w:pPr>
            <w:r w:rsidRPr="006B54CC">
              <w:rPr>
                <w:rFonts w:ascii="Times New Roman" w:hAnsi="Times New Roman"/>
                <w:color w:val="FF0000"/>
                <w:sz w:val="22"/>
              </w:rPr>
              <w:t>Month</w:t>
            </w:r>
          </w:p>
          <w:p w14:paraId="438D1EB5" w14:textId="77777777" w:rsidR="00B65A6B" w:rsidRPr="006B54CC" w:rsidRDefault="00B65A6B" w:rsidP="00B65A6B">
            <w:pPr>
              <w:tabs>
                <w:tab w:val="left" w:pos="360"/>
              </w:tabs>
              <w:jc w:val="center"/>
              <w:rPr>
                <w:rFonts w:ascii="Times New Roman" w:hAnsi="Times New Roman"/>
                <w:color w:val="FF0000"/>
                <w:sz w:val="22"/>
              </w:rPr>
            </w:pPr>
            <w:r w:rsidRPr="006B54CC">
              <w:rPr>
                <w:rFonts w:ascii="Times New Roman" w:hAnsi="Times New Roman"/>
                <w:color w:val="FF0000"/>
                <w:sz w:val="22"/>
              </w:rPr>
              <w:t>post hospital discharge</w:t>
            </w:r>
          </w:p>
        </w:tc>
        <w:tc>
          <w:tcPr>
            <w:tcW w:w="3192" w:type="dxa"/>
            <w:gridSpan w:val="2"/>
            <w:vAlign w:val="center"/>
          </w:tcPr>
          <w:p w14:paraId="17DFF03B" w14:textId="77777777" w:rsidR="00B65A6B" w:rsidRPr="006B54CC" w:rsidRDefault="00B65A6B" w:rsidP="00B65A6B">
            <w:pPr>
              <w:tabs>
                <w:tab w:val="left" w:pos="360"/>
              </w:tabs>
              <w:jc w:val="center"/>
              <w:rPr>
                <w:rFonts w:ascii="Times New Roman" w:hAnsi="Times New Roman"/>
                <w:color w:val="FF0000"/>
                <w:sz w:val="22"/>
              </w:rPr>
            </w:pPr>
            <w:r w:rsidRPr="006B54CC">
              <w:rPr>
                <w:rFonts w:ascii="Times New Roman" w:hAnsi="Times New Roman"/>
                <w:color w:val="FF0000"/>
                <w:sz w:val="22"/>
              </w:rPr>
              <w:t>2-sample t-test</w:t>
            </w:r>
          </w:p>
        </w:tc>
        <w:tc>
          <w:tcPr>
            <w:tcW w:w="3192" w:type="dxa"/>
            <w:gridSpan w:val="2"/>
            <w:vAlign w:val="center"/>
          </w:tcPr>
          <w:p w14:paraId="050FBF2F" w14:textId="77777777" w:rsidR="00B65A6B" w:rsidRPr="006B54CC" w:rsidRDefault="00B65A6B" w:rsidP="00B65A6B">
            <w:pPr>
              <w:tabs>
                <w:tab w:val="left" w:pos="360"/>
              </w:tabs>
              <w:jc w:val="center"/>
              <w:rPr>
                <w:rFonts w:ascii="Times New Roman" w:hAnsi="Times New Roman"/>
                <w:color w:val="FF0000"/>
                <w:sz w:val="22"/>
              </w:rPr>
            </w:pPr>
            <w:r w:rsidRPr="006B54CC">
              <w:rPr>
                <w:rFonts w:ascii="Times New Roman" w:hAnsi="Times New Roman"/>
                <w:color w:val="FF0000"/>
                <w:sz w:val="22"/>
              </w:rPr>
              <w:t>Paired t-test</w:t>
            </w:r>
          </w:p>
        </w:tc>
        <w:tc>
          <w:tcPr>
            <w:tcW w:w="1596" w:type="dxa"/>
            <w:vMerge w:val="restart"/>
            <w:vAlign w:val="center"/>
          </w:tcPr>
          <w:p w14:paraId="482626F2" w14:textId="77777777" w:rsidR="00B65A6B" w:rsidRPr="006B54CC" w:rsidRDefault="00B65A6B" w:rsidP="00B65A6B">
            <w:pPr>
              <w:tabs>
                <w:tab w:val="left" w:pos="360"/>
              </w:tabs>
              <w:jc w:val="center"/>
              <w:rPr>
                <w:rFonts w:ascii="Times New Roman" w:hAnsi="Times New Roman"/>
                <w:color w:val="FF0000"/>
                <w:sz w:val="22"/>
              </w:rPr>
            </w:pPr>
          </w:p>
          <w:p w14:paraId="7AB0E694" w14:textId="77777777" w:rsidR="00B65A6B" w:rsidRPr="006B54CC" w:rsidRDefault="00B65A6B" w:rsidP="00B65A6B">
            <w:pPr>
              <w:tabs>
                <w:tab w:val="left" w:pos="360"/>
              </w:tabs>
              <w:jc w:val="center"/>
              <w:rPr>
                <w:rFonts w:ascii="Times New Roman" w:hAnsi="Times New Roman"/>
                <w:color w:val="FF0000"/>
                <w:sz w:val="22"/>
              </w:rPr>
            </w:pPr>
            <w:r w:rsidRPr="006B54CC">
              <w:rPr>
                <w:rFonts w:ascii="Times New Roman" w:hAnsi="Times New Roman"/>
                <w:color w:val="FF0000"/>
                <w:sz w:val="22"/>
              </w:rPr>
              <w:t>Known correlation</w:t>
            </w:r>
          </w:p>
        </w:tc>
      </w:tr>
      <w:tr w:rsidR="00B65A6B" w:rsidRPr="006B54CC" w14:paraId="6329C54B" w14:textId="77777777" w:rsidTr="00B65A6B">
        <w:tc>
          <w:tcPr>
            <w:tcW w:w="1596" w:type="dxa"/>
            <w:vMerge/>
            <w:vAlign w:val="center"/>
          </w:tcPr>
          <w:p w14:paraId="39CF9A07" w14:textId="77777777" w:rsidR="00B65A6B" w:rsidRPr="006B54CC" w:rsidRDefault="00B65A6B" w:rsidP="00B65A6B">
            <w:pPr>
              <w:tabs>
                <w:tab w:val="left" w:pos="360"/>
              </w:tabs>
              <w:jc w:val="center"/>
              <w:rPr>
                <w:rFonts w:ascii="Times New Roman" w:hAnsi="Times New Roman"/>
                <w:color w:val="FF0000"/>
                <w:sz w:val="22"/>
              </w:rPr>
            </w:pPr>
          </w:p>
        </w:tc>
        <w:tc>
          <w:tcPr>
            <w:tcW w:w="1842" w:type="dxa"/>
            <w:vAlign w:val="center"/>
          </w:tcPr>
          <w:p w14:paraId="6C54E052" w14:textId="77777777" w:rsidR="00B65A6B" w:rsidRPr="006B54CC" w:rsidRDefault="00B65A6B" w:rsidP="00B65A6B">
            <w:pPr>
              <w:tabs>
                <w:tab w:val="left" w:pos="360"/>
              </w:tabs>
              <w:jc w:val="center"/>
              <w:rPr>
                <w:rFonts w:ascii="Times New Roman" w:hAnsi="Times New Roman"/>
                <w:color w:val="FF0000"/>
                <w:sz w:val="22"/>
              </w:rPr>
            </w:pPr>
            <w:r w:rsidRPr="006B54CC">
              <w:rPr>
                <w:rFonts w:ascii="Times New Roman" w:hAnsi="Times New Roman"/>
                <w:color w:val="FF0000"/>
                <w:sz w:val="22"/>
              </w:rPr>
              <w:t>Mean improvement (95% CI)</w:t>
            </w:r>
          </w:p>
        </w:tc>
        <w:tc>
          <w:tcPr>
            <w:tcW w:w="1350" w:type="dxa"/>
            <w:vAlign w:val="center"/>
          </w:tcPr>
          <w:p w14:paraId="0F2EAB91" w14:textId="77777777" w:rsidR="00B65A6B" w:rsidRPr="006B54CC" w:rsidRDefault="00B65A6B" w:rsidP="00B65A6B">
            <w:pPr>
              <w:tabs>
                <w:tab w:val="left" w:pos="360"/>
              </w:tabs>
              <w:jc w:val="center"/>
              <w:rPr>
                <w:rFonts w:ascii="Times New Roman" w:hAnsi="Times New Roman"/>
                <w:color w:val="FF0000"/>
                <w:sz w:val="22"/>
              </w:rPr>
            </w:pPr>
          </w:p>
          <w:p w14:paraId="0C78A43C" w14:textId="77777777" w:rsidR="00B65A6B" w:rsidRPr="006B54CC" w:rsidRDefault="00B65A6B" w:rsidP="00B65A6B">
            <w:pPr>
              <w:tabs>
                <w:tab w:val="left" w:pos="360"/>
              </w:tabs>
              <w:jc w:val="center"/>
              <w:rPr>
                <w:rFonts w:ascii="Times New Roman" w:hAnsi="Times New Roman"/>
                <w:color w:val="FF0000"/>
                <w:sz w:val="22"/>
              </w:rPr>
            </w:pPr>
            <w:r w:rsidRPr="006B54CC">
              <w:rPr>
                <w:rFonts w:ascii="Times New Roman" w:hAnsi="Times New Roman"/>
                <w:color w:val="FF0000"/>
                <w:sz w:val="22"/>
              </w:rPr>
              <w:t>CI width</w:t>
            </w:r>
          </w:p>
        </w:tc>
        <w:tc>
          <w:tcPr>
            <w:tcW w:w="1800" w:type="dxa"/>
            <w:vAlign w:val="center"/>
          </w:tcPr>
          <w:p w14:paraId="0B413B03" w14:textId="77777777" w:rsidR="00B65A6B" w:rsidRPr="006B54CC" w:rsidRDefault="00B65A6B" w:rsidP="00B65A6B">
            <w:pPr>
              <w:tabs>
                <w:tab w:val="left" w:pos="360"/>
              </w:tabs>
              <w:jc w:val="center"/>
              <w:rPr>
                <w:rFonts w:ascii="Times New Roman" w:hAnsi="Times New Roman"/>
                <w:color w:val="FF0000"/>
                <w:sz w:val="22"/>
              </w:rPr>
            </w:pPr>
            <w:r w:rsidRPr="006B54CC">
              <w:rPr>
                <w:rFonts w:ascii="Times New Roman" w:hAnsi="Times New Roman"/>
                <w:color w:val="FF0000"/>
                <w:sz w:val="22"/>
              </w:rPr>
              <w:t>Mean improvement (95% CI)</w:t>
            </w:r>
          </w:p>
        </w:tc>
        <w:tc>
          <w:tcPr>
            <w:tcW w:w="1392" w:type="dxa"/>
            <w:vAlign w:val="center"/>
          </w:tcPr>
          <w:p w14:paraId="608191D1" w14:textId="77777777" w:rsidR="00B65A6B" w:rsidRPr="006B54CC" w:rsidRDefault="00B65A6B" w:rsidP="00B65A6B">
            <w:pPr>
              <w:tabs>
                <w:tab w:val="left" w:pos="360"/>
              </w:tabs>
              <w:jc w:val="center"/>
              <w:rPr>
                <w:rFonts w:ascii="Times New Roman" w:hAnsi="Times New Roman"/>
                <w:color w:val="FF0000"/>
                <w:sz w:val="22"/>
              </w:rPr>
            </w:pPr>
          </w:p>
          <w:p w14:paraId="65C3F3D0" w14:textId="77777777" w:rsidR="00B65A6B" w:rsidRPr="006B54CC" w:rsidRDefault="00B65A6B" w:rsidP="00B65A6B">
            <w:pPr>
              <w:tabs>
                <w:tab w:val="left" w:pos="360"/>
              </w:tabs>
              <w:jc w:val="center"/>
              <w:rPr>
                <w:rFonts w:ascii="Times New Roman" w:hAnsi="Times New Roman"/>
                <w:color w:val="FF0000"/>
                <w:sz w:val="22"/>
              </w:rPr>
            </w:pPr>
            <w:r w:rsidRPr="006B54CC">
              <w:rPr>
                <w:rFonts w:ascii="Times New Roman" w:hAnsi="Times New Roman"/>
                <w:color w:val="FF0000"/>
                <w:sz w:val="22"/>
              </w:rPr>
              <w:t>CI width</w:t>
            </w:r>
          </w:p>
        </w:tc>
        <w:tc>
          <w:tcPr>
            <w:tcW w:w="1596" w:type="dxa"/>
            <w:vMerge/>
            <w:vAlign w:val="center"/>
          </w:tcPr>
          <w:p w14:paraId="296D5A31" w14:textId="77777777" w:rsidR="00B65A6B" w:rsidRPr="006B54CC" w:rsidRDefault="00B65A6B" w:rsidP="00B65A6B">
            <w:pPr>
              <w:tabs>
                <w:tab w:val="left" w:pos="360"/>
              </w:tabs>
              <w:jc w:val="center"/>
              <w:rPr>
                <w:rFonts w:ascii="Times New Roman" w:hAnsi="Times New Roman"/>
                <w:color w:val="FF0000"/>
                <w:sz w:val="22"/>
              </w:rPr>
            </w:pPr>
          </w:p>
        </w:tc>
      </w:tr>
      <w:tr w:rsidR="00B65A6B" w:rsidRPr="006B54CC" w14:paraId="450D5F36" w14:textId="77777777" w:rsidTr="00B65A6B">
        <w:tc>
          <w:tcPr>
            <w:tcW w:w="1596" w:type="dxa"/>
            <w:vAlign w:val="center"/>
          </w:tcPr>
          <w:p w14:paraId="5482B0A0" w14:textId="77777777" w:rsidR="00B65A6B" w:rsidRPr="006B54CC" w:rsidRDefault="00B65A6B" w:rsidP="00B65A6B">
            <w:pPr>
              <w:tabs>
                <w:tab w:val="left" w:pos="360"/>
              </w:tabs>
              <w:jc w:val="center"/>
              <w:rPr>
                <w:rFonts w:ascii="Times New Roman" w:hAnsi="Times New Roman"/>
                <w:color w:val="FF0000"/>
                <w:sz w:val="22"/>
              </w:rPr>
            </w:pPr>
            <w:r w:rsidRPr="006B54CC">
              <w:rPr>
                <w:rFonts w:ascii="Times New Roman" w:hAnsi="Times New Roman"/>
                <w:color w:val="FF0000"/>
                <w:sz w:val="22"/>
              </w:rPr>
              <w:t>1</w:t>
            </w:r>
          </w:p>
        </w:tc>
        <w:tc>
          <w:tcPr>
            <w:tcW w:w="1842" w:type="dxa"/>
            <w:vAlign w:val="center"/>
          </w:tcPr>
          <w:p w14:paraId="017BE8B6" w14:textId="3C78046A" w:rsidR="00574187" w:rsidRDefault="00574187" w:rsidP="00B65A6B">
            <w:pPr>
              <w:tabs>
                <w:tab w:val="left" w:pos="360"/>
              </w:tabs>
              <w:jc w:val="center"/>
              <w:rPr>
                <w:rFonts w:ascii="Times New Roman" w:hAnsi="Times New Roman"/>
                <w:color w:val="FF0000"/>
                <w:sz w:val="22"/>
              </w:rPr>
            </w:pPr>
            <w:r>
              <w:rPr>
                <w:rFonts w:ascii="Times New Roman" w:hAnsi="Times New Roman"/>
                <w:color w:val="FF0000"/>
                <w:sz w:val="22"/>
              </w:rPr>
              <w:t>3.175</w:t>
            </w:r>
          </w:p>
          <w:p w14:paraId="1847EBB0" w14:textId="1CFDCEA3" w:rsidR="00B65A6B" w:rsidRPr="006B54CC" w:rsidRDefault="00B65A6B" w:rsidP="00574187">
            <w:pPr>
              <w:tabs>
                <w:tab w:val="left" w:pos="360"/>
              </w:tabs>
              <w:jc w:val="center"/>
              <w:rPr>
                <w:rFonts w:ascii="Times New Roman" w:hAnsi="Times New Roman"/>
                <w:color w:val="FF0000"/>
                <w:sz w:val="22"/>
              </w:rPr>
            </w:pPr>
            <w:r>
              <w:rPr>
                <w:rFonts w:ascii="Times New Roman" w:hAnsi="Times New Roman"/>
                <w:color w:val="FF0000"/>
                <w:sz w:val="22"/>
              </w:rPr>
              <w:t>(</w:t>
            </w:r>
            <w:r w:rsidR="00574187">
              <w:rPr>
                <w:rFonts w:ascii="Times New Roman" w:hAnsi="Times New Roman"/>
                <w:color w:val="FF0000"/>
                <w:sz w:val="22"/>
              </w:rPr>
              <w:t>0.185, 6.165</w:t>
            </w:r>
            <w:r>
              <w:rPr>
                <w:rFonts w:ascii="Times New Roman" w:hAnsi="Times New Roman"/>
                <w:color w:val="FF0000"/>
                <w:sz w:val="22"/>
              </w:rPr>
              <w:t>)</w:t>
            </w:r>
          </w:p>
        </w:tc>
        <w:tc>
          <w:tcPr>
            <w:tcW w:w="1350" w:type="dxa"/>
            <w:vAlign w:val="center"/>
          </w:tcPr>
          <w:p w14:paraId="1A296B26" w14:textId="53A5AD32" w:rsidR="00B65A6B" w:rsidRPr="006B54CC" w:rsidRDefault="00B65A6B" w:rsidP="00B65A6B">
            <w:pPr>
              <w:tabs>
                <w:tab w:val="left" w:pos="360"/>
              </w:tabs>
              <w:jc w:val="center"/>
              <w:rPr>
                <w:rFonts w:ascii="Times New Roman" w:hAnsi="Times New Roman"/>
                <w:color w:val="FF0000"/>
                <w:sz w:val="22"/>
              </w:rPr>
            </w:pPr>
            <w:r>
              <w:rPr>
                <w:rFonts w:ascii="Times New Roman" w:hAnsi="Times New Roman"/>
                <w:color w:val="FF0000"/>
                <w:sz w:val="22"/>
              </w:rPr>
              <w:t>5.</w:t>
            </w:r>
            <w:r w:rsidR="00574187">
              <w:rPr>
                <w:rFonts w:ascii="Times New Roman" w:hAnsi="Times New Roman"/>
                <w:color w:val="FF0000"/>
                <w:sz w:val="22"/>
              </w:rPr>
              <w:t>980</w:t>
            </w:r>
          </w:p>
        </w:tc>
        <w:tc>
          <w:tcPr>
            <w:tcW w:w="1800" w:type="dxa"/>
            <w:vAlign w:val="center"/>
          </w:tcPr>
          <w:p w14:paraId="35AFF599" w14:textId="77777777" w:rsidR="00574187" w:rsidRDefault="00574187" w:rsidP="00B65A6B">
            <w:pPr>
              <w:tabs>
                <w:tab w:val="left" w:pos="360"/>
              </w:tabs>
              <w:jc w:val="center"/>
              <w:rPr>
                <w:rFonts w:ascii="Times New Roman" w:hAnsi="Times New Roman"/>
                <w:color w:val="FF0000"/>
                <w:sz w:val="22"/>
              </w:rPr>
            </w:pPr>
            <w:r>
              <w:rPr>
                <w:rFonts w:ascii="Times New Roman" w:hAnsi="Times New Roman"/>
                <w:color w:val="FF0000"/>
                <w:sz w:val="22"/>
              </w:rPr>
              <w:t>3.175</w:t>
            </w:r>
          </w:p>
          <w:p w14:paraId="203F84B5" w14:textId="508D8D62" w:rsidR="00B65A6B" w:rsidRPr="006B54CC" w:rsidRDefault="00574187" w:rsidP="00B65A6B">
            <w:pPr>
              <w:tabs>
                <w:tab w:val="left" w:pos="360"/>
              </w:tabs>
              <w:jc w:val="center"/>
              <w:rPr>
                <w:rFonts w:ascii="Times New Roman" w:hAnsi="Times New Roman"/>
                <w:color w:val="FF0000"/>
                <w:sz w:val="22"/>
              </w:rPr>
            </w:pPr>
            <w:r>
              <w:rPr>
                <w:rFonts w:ascii="Times New Roman" w:hAnsi="Times New Roman"/>
                <w:color w:val="FF0000"/>
                <w:sz w:val="22"/>
              </w:rPr>
              <w:t>(1.988, 4.362</w:t>
            </w:r>
            <w:r w:rsidR="00B65A6B">
              <w:rPr>
                <w:rFonts w:ascii="Times New Roman" w:hAnsi="Times New Roman"/>
                <w:color w:val="FF0000"/>
                <w:sz w:val="22"/>
              </w:rPr>
              <w:t>)</w:t>
            </w:r>
          </w:p>
        </w:tc>
        <w:tc>
          <w:tcPr>
            <w:tcW w:w="1392" w:type="dxa"/>
            <w:vAlign w:val="center"/>
          </w:tcPr>
          <w:p w14:paraId="3FD2E401" w14:textId="192BF51F" w:rsidR="00B65A6B" w:rsidRPr="006B54CC" w:rsidRDefault="00B65A6B" w:rsidP="00B65A6B">
            <w:pPr>
              <w:tabs>
                <w:tab w:val="left" w:pos="360"/>
              </w:tabs>
              <w:jc w:val="center"/>
              <w:rPr>
                <w:rFonts w:ascii="Times New Roman" w:hAnsi="Times New Roman"/>
                <w:color w:val="FF0000"/>
                <w:sz w:val="22"/>
              </w:rPr>
            </w:pPr>
            <w:r>
              <w:rPr>
                <w:rFonts w:ascii="Times New Roman" w:hAnsi="Times New Roman"/>
                <w:color w:val="FF0000"/>
                <w:sz w:val="22"/>
              </w:rPr>
              <w:t>2.</w:t>
            </w:r>
            <w:r w:rsidR="00574187">
              <w:rPr>
                <w:rFonts w:ascii="Times New Roman" w:hAnsi="Times New Roman"/>
                <w:color w:val="FF0000"/>
                <w:sz w:val="22"/>
              </w:rPr>
              <w:t>374</w:t>
            </w:r>
          </w:p>
        </w:tc>
        <w:tc>
          <w:tcPr>
            <w:tcW w:w="1596" w:type="dxa"/>
            <w:vAlign w:val="center"/>
          </w:tcPr>
          <w:p w14:paraId="1881C272" w14:textId="77777777" w:rsidR="00B65A6B" w:rsidRPr="006B54CC" w:rsidRDefault="00B65A6B" w:rsidP="00B65A6B">
            <w:pPr>
              <w:tabs>
                <w:tab w:val="left" w:pos="360"/>
              </w:tabs>
              <w:jc w:val="center"/>
              <w:rPr>
                <w:rFonts w:ascii="Times New Roman" w:hAnsi="Times New Roman"/>
                <w:color w:val="FF0000"/>
                <w:sz w:val="22"/>
              </w:rPr>
            </w:pPr>
            <w:r w:rsidRPr="006B54CC">
              <w:rPr>
                <w:rFonts w:ascii="Times New Roman" w:hAnsi="Times New Roman"/>
                <w:color w:val="FF0000"/>
                <w:sz w:val="22"/>
              </w:rPr>
              <w:t>0.85</w:t>
            </w:r>
          </w:p>
        </w:tc>
      </w:tr>
      <w:tr w:rsidR="00B65A6B" w:rsidRPr="006B54CC" w14:paraId="06A749B7" w14:textId="77777777" w:rsidTr="00B65A6B">
        <w:tc>
          <w:tcPr>
            <w:tcW w:w="1596" w:type="dxa"/>
            <w:vAlign w:val="center"/>
          </w:tcPr>
          <w:p w14:paraId="2D0A859E" w14:textId="3A6DB384" w:rsidR="00B65A6B" w:rsidRPr="006B54CC" w:rsidRDefault="00B65A6B" w:rsidP="00B65A6B">
            <w:pPr>
              <w:tabs>
                <w:tab w:val="left" w:pos="360"/>
              </w:tabs>
              <w:jc w:val="center"/>
              <w:rPr>
                <w:rFonts w:ascii="Times New Roman" w:hAnsi="Times New Roman"/>
                <w:color w:val="FF0000"/>
                <w:sz w:val="22"/>
              </w:rPr>
            </w:pPr>
            <w:r w:rsidRPr="006B54CC">
              <w:rPr>
                <w:rFonts w:ascii="Times New Roman" w:hAnsi="Times New Roman"/>
                <w:color w:val="FF0000"/>
                <w:sz w:val="22"/>
              </w:rPr>
              <w:t>2</w:t>
            </w:r>
          </w:p>
        </w:tc>
        <w:tc>
          <w:tcPr>
            <w:tcW w:w="1842" w:type="dxa"/>
            <w:vAlign w:val="center"/>
          </w:tcPr>
          <w:p w14:paraId="07B4C090" w14:textId="6AD69E2D" w:rsidR="00B65A6B" w:rsidRDefault="00574187" w:rsidP="00B65A6B">
            <w:pPr>
              <w:tabs>
                <w:tab w:val="left" w:pos="360"/>
              </w:tabs>
              <w:jc w:val="center"/>
              <w:rPr>
                <w:rFonts w:ascii="Times New Roman" w:hAnsi="Times New Roman"/>
                <w:color w:val="FF0000"/>
                <w:sz w:val="22"/>
              </w:rPr>
            </w:pPr>
            <w:r>
              <w:rPr>
                <w:rFonts w:ascii="Times New Roman" w:hAnsi="Times New Roman"/>
                <w:color w:val="FF0000"/>
                <w:sz w:val="22"/>
              </w:rPr>
              <w:t>8.370</w:t>
            </w:r>
          </w:p>
          <w:p w14:paraId="3C4C16B3" w14:textId="6CBB177F" w:rsidR="00B65A6B" w:rsidRPr="006B54CC" w:rsidRDefault="00574187" w:rsidP="00B65A6B">
            <w:pPr>
              <w:tabs>
                <w:tab w:val="left" w:pos="360"/>
              </w:tabs>
              <w:jc w:val="center"/>
              <w:rPr>
                <w:rFonts w:ascii="Times New Roman" w:hAnsi="Times New Roman"/>
                <w:color w:val="FF0000"/>
                <w:sz w:val="22"/>
              </w:rPr>
            </w:pPr>
            <w:r>
              <w:rPr>
                <w:rFonts w:ascii="Times New Roman" w:hAnsi="Times New Roman"/>
                <w:color w:val="FF0000"/>
                <w:sz w:val="22"/>
              </w:rPr>
              <w:t>(5.520, 11.220</w:t>
            </w:r>
            <w:r w:rsidR="00B65A6B">
              <w:rPr>
                <w:rFonts w:ascii="Times New Roman" w:hAnsi="Times New Roman"/>
                <w:color w:val="FF0000"/>
                <w:sz w:val="22"/>
              </w:rPr>
              <w:t>)</w:t>
            </w:r>
          </w:p>
        </w:tc>
        <w:tc>
          <w:tcPr>
            <w:tcW w:w="1350" w:type="dxa"/>
            <w:vAlign w:val="center"/>
          </w:tcPr>
          <w:p w14:paraId="4E0FA851" w14:textId="0F3B3503" w:rsidR="00B65A6B" w:rsidRPr="006B54CC" w:rsidRDefault="00B65A6B" w:rsidP="00B65A6B">
            <w:pPr>
              <w:tabs>
                <w:tab w:val="left" w:pos="360"/>
              </w:tabs>
              <w:jc w:val="center"/>
              <w:rPr>
                <w:rFonts w:ascii="Times New Roman" w:hAnsi="Times New Roman"/>
                <w:color w:val="FF0000"/>
                <w:sz w:val="22"/>
              </w:rPr>
            </w:pPr>
            <w:r>
              <w:rPr>
                <w:rFonts w:ascii="Times New Roman" w:hAnsi="Times New Roman"/>
                <w:color w:val="FF0000"/>
                <w:sz w:val="22"/>
              </w:rPr>
              <w:t>5.</w:t>
            </w:r>
            <w:r w:rsidR="00574187">
              <w:rPr>
                <w:rFonts w:ascii="Times New Roman" w:hAnsi="Times New Roman"/>
                <w:color w:val="FF0000"/>
                <w:sz w:val="22"/>
              </w:rPr>
              <w:t>700</w:t>
            </w:r>
          </w:p>
        </w:tc>
        <w:tc>
          <w:tcPr>
            <w:tcW w:w="1800" w:type="dxa"/>
            <w:vAlign w:val="center"/>
          </w:tcPr>
          <w:p w14:paraId="49B91CB8" w14:textId="1AFC2EA0" w:rsidR="00B65A6B" w:rsidRDefault="00574187" w:rsidP="00B65A6B">
            <w:pPr>
              <w:tabs>
                <w:tab w:val="left" w:pos="360"/>
              </w:tabs>
              <w:jc w:val="center"/>
              <w:rPr>
                <w:rFonts w:ascii="Times New Roman" w:hAnsi="Times New Roman"/>
                <w:color w:val="FF0000"/>
                <w:sz w:val="22"/>
              </w:rPr>
            </w:pPr>
            <w:r>
              <w:rPr>
                <w:rFonts w:ascii="Times New Roman" w:hAnsi="Times New Roman"/>
                <w:color w:val="FF0000"/>
                <w:sz w:val="22"/>
              </w:rPr>
              <w:t>8.370</w:t>
            </w:r>
          </w:p>
          <w:p w14:paraId="5D8F8AE5" w14:textId="41144967" w:rsidR="00B65A6B" w:rsidRPr="006B54CC" w:rsidRDefault="00574187" w:rsidP="00B65A6B">
            <w:pPr>
              <w:tabs>
                <w:tab w:val="left" w:pos="360"/>
              </w:tabs>
              <w:jc w:val="center"/>
              <w:rPr>
                <w:rFonts w:ascii="Times New Roman" w:hAnsi="Times New Roman"/>
                <w:color w:val="FF0000"/>
                <w:sz w:val="22"/>
              </w:rPr>
            </w:pPr>
            <w:r>
              <w:rPr>
                <w:rFonts w:ascii="Times New Roman" w:hAnsi="Times New Roman"/>
                <w:color w:val="FF0000"/>
                <w:sz w:val="22"/>
              </w:rPr>
              <w:t>(7.165, 9.575</w:t>
            </w:r>
            <w:r w:rsidR="00B65A6B">
              <w:rPr>
                <w:rFonts w:ascii="Times New Roman" w:hAnsi="Times New Roman"/>
                <w:color w:val="FF0000"/>
                <w:sz w:val="22"/>
              </w:rPr>
              <w:t>)</w:t>
            </w:r>
          </w:p>
        </w:tc>
        <w:tc>
          <w:tcPr>
            <w:tcW w:w="1392" w:type="dxa"/>
            <w:vAlign w:val="center"/>
          </w:tcPr>
          <w:p w14:paraId="66D05B0A" w14:textId="79B2A862" w:rsidR="00B65A6B" w:rsidRPr="006B54CC" w:rsidRDefault="00B65A6B" w:rsidP="00B65A6B">
            <w:pPr>
              <w:tabs>
                <w:tab w:val="left" w:pos="360"/>
              </w:tabs>
              <w:jc w:val="center"/>
              <w:rPr>
                <w:rFonts w:ascii="Times New Roman" w:hAnsi="Times New Roman"/>
                <w:color w:val="FF0000"/>
                <w:sz w:val="22"/>
              </w:rPr>
            </w:pPr>
            <w:r>
              <w:rPr>
                <w:rFonts w:ascii="Times New Roman" w:hAnsi="Times New Roman"/>
                <w:color w:val="FF0000"/>
                <w:sz w:val="22"/>
              </w:rPr>
              <w:t>2.4</w:t>
            </w:r>
            <w:r w:rsidR="00574187">
              <w:rPr>
                <w:rFonts w:ascii="Times New Roman" w:hAnsi="Times New Roman"/>
                <w:color w:val="FF0000"/>
                <w:sz w:val="22"/>
              </w:rPr>
              <w:t>10</w:t>
            </w:r>
          </w:p>
        </w:tc>
        <w:tc>
          <w:tcPr>
            <w:tcW w:w="1596" w:type="dxa"/>
            <w:vAlign w:val="center"/>
          </w:tcPr>
          <w:p w14:paraId="62418564" w14:textId="77777777" w:rsidR="00B65A6B" w:rsidRPr="006B54CC" w:rsidRDefault="00B65A6B" w:rsidP="00B65A6B">
            <w:pPr>
              <w:tabs>
                <w:tab w:val="left" w:pos="360"/>
              </w:tabs>
              <w:jc w:val="center"/>
              <w:rPr>
                <w:rFonts w:ascii="Times New Roman" w:hAnsi="Times New Roman"/>
                <w:color w:val="FF0000"/>
                <w:sz w:val="22"/>
              </w:rPr>
            </w:pPr>
            <w:r w:rsidRPr="006B54CC">
              <w:rPr>
                <w:rFonts w:ascii="Times New Roman" w:hAnsi="Times New Roman"/>
                <w:color w:val="FF0000"/>
                <w:sz w:val="22"/>
              </w:rPr>
              <w:t>0.80</w:t>
            </w:r>
          </w:p>
        </w:tc>
      </w:tr>
      <w:tr w:rsidR="00B65A6B" w:rsidRPr="006B54CC" w14:paraId="61E633D6" w14:textId="77777777" w:rsidTr="00B65A6B">
        <w:tc>
          <w:tcPr>
            <w:tcW w:w="1596" w:type="dxa"/>
            <w:vAlign w:val="center"/>
          </w:tcPr>
          <w:p w14:paraId="5AC392AC" w14:textId="77777777" w:rsidR="00B65A6B" w:rsidRPr="006B54CC" w:rsidRDefault="00B65A6B" w:rsidP="00B65A6B">
            <w:pPr>
              <w:tabs>
                <w:tab w:val="left" w:pos="360"/>
              </w:tabs>
              <w:jc w:val="center"/>
              <w:rPr>
                <w:rFonts w:ascii="Times New Roman" w:hAnsi="Times New Roman"/>
                <w:color w:val="FF0000"/>
                <w:sz w:val="22"/>
              </w:rPr>
            </w:pPr>
            <w:r w:rsidRPr="006B54CC">
              <w:rPr>
                <w:rFonts w:ascii="Times New Roman" w:hAnsi="Times New Roman"/>
                <w:color w:val="FF0000"/>
                <w:sz w:val="22"/>
              </w:rPr>
              <w:t>3</w:t>
            </w:r>
          </w:p>
        </w:tc>
        <w:tc>
          <w:tcPr>
            <w:tcW w:w="1842" w:type="dxa"/>
            <w:vAlign w:val="center"/>
          </w:tcPr>
          <w:p w14:paraId="1BDEBC3C" w14:textId="476B06A5" w:rsidR="00B65A6B" w:rsidRDefault="00574187" w:rsidP="00B65A6B">
            <w:pPr>
              <w:tabs>
                <w:tab w:val="left" w:pos="360"/>
              </w:tabs>
              <w:jc w:val="center"/>
              <w:rPr>
                <w:rFonts w:ascii="Times New Roman" w:hAnsi="Times New Roman"/>
                <w:color w:val="FF0000"/>
                <w:sz w:val="22"/>
              </w:rPr>
            </w:pPr>
            <w:r>
              <w:rPr>
                <w:rFonts w:ascii="Times New Roman" w:hAnsi="Times New Roman"/>
                <w:color w:val="FF0000"/>
                <w:sz w:val="22"/>
              </w:rPr>
              <w:t>14.238</w:t>
            </w:r>
          </w:p>
          <w:p w14:paraId="4AE804EA" w14:textId="2FEA0F5D" w:rsidR="00B65A6B" w:rsidRPr="006B54CC" w:rsidRDefault="00574187" w:rsidP="00B65A6B">
            <w:pPr>
              <w:tabs>
                <w:tab w:val="left" w:pos="360"/>
              </w:tabs>
              <w:jc w:val="center"/>
              <w:rPr>
                <w:rFonts w:ascii="Times New Roman" w:hAnsi="Times New Roman"/>
                <w:color w:val="FF0000"/>
                <w:sz w:val="22"/>
              </w:rPr>
            </w:pPr>
            <w:r>
              <w:rPr>
                <w:rFonts w:ascii="Times New Roman" w:hAnsi="Times New Roman"/>
                <w:color w:val="FF0000"/>
                <w:sz w:val="22"/>
              </w:rPr>
              <w:t>(11.431, 17. 043</w:t>
            </w:r>
            <w:r w:rsidR="00B65A6B">
              <w:rPr>
                <w:rFonts w:ascii="Times New Roman" w:hAnsi="Times New Roman"/>
                <w:color w:val="FF0000"/>
                <w:sz w:val="22"/>
              </w:rPr>
              <w:t>)</w:t>
            </w:r>
          </w:p>
        </w:tc>
        <w:tc>
          <w:tcPr>
            <w:tcW w:w="1350" w:type="dxa"/>
            <w:vAlign w:val="center"/>
          </w:tcPr>
          <w:p w14:paraId="42116AE9" w14:textId="5DB466A6" w:rsidR="00B65A6B" w:rsidRPr="006B54CC" w:rsidRDefault="00B65A6B" w:rsidP="00B65A6B">
            <w:pPr>
              <w:tabs>
                <w:tab w:val="left" w:pos="360"/>
              </w:tabs>
              <w:jc w:val="center"/>
              <w:rPr>
                <w:rFonts w:ascii="Times New Roman" w:hAnsi="Times New Roman"/>
                <w:color w:val="FF0000"/>
                <w:sz w:val="22"/>
              </w:rPr>
            </w:pPr>
            <w:r>
              <w:rPr>
                <w:rFonts w:ascii="Times New Roman" w:hAnsi="Times New Roman"/>
                <w:color w:val="FF0000"/>
                <w:sz w:val="22"/>
              </w:rPr>
              <w:t>5.</w:t>
            </w:r>
            <w:r w:rsidR="00574187">
              <w:rPr>
                <w:rFonts w:ascii="Times New Roman" w:hAnsi="Times New Roman"/>
                <w:color w:val="FF0000"/>
                <w:sz w:val="22"/>
              </w:rPr>
              <w:t>612</w:t>
            </w:r>
          </w:p>
        </w:tc>
        <w:tc>
          <w:tcPr>
            <w:tcW w:w="1800" w:type="dxa"/>
            <w:vAlign w:val="center"/>
          </w:tcPr>
          <w:p w14:paraId="313F47AF" w14:textId="4ECDE5D7" w:rsidR="00B65A6B" w:rsidRDefault="00574187" w:rsidP="00B65A6B">
            <w:pPr>
              <w:tabs>
                <w:tab w:val="left" w:pos="360"/>
              </w:tabs>
              <w:jc w:val="center"/>
              <w:rPr>
                <w:rFonts w:ascii="Times New Roman" w:hAnsi="Times New Roman"/>
                <w:color w:val="FF0000"/>
                <w:sz w:val="22"/>
              </w:rPr>
            </w:pPr>
            <w:r>
              <w:rPr>
                <w:rFonts w:ascii="Times New Roman" w:hAnsi="Times New Roman"/>
                <w:color w:val="FF0000"/>
                <w:sz w:val="22"/>
              </w:rPr>
              <w:t>14.238</w:t>
            </w:r>
          </w:p>
          <w:p w14:paraId="63ADD2A6" w14:textId="09D35362" w:rsidR="00B65A6B" w:rsidRPr="006B54CC" w:rsidRDefault="00574187" w:rsidP="00B65A6B">
            <w:pPr>
              <w:tabs>
                <w:tab w:val="left" w:pos="360"/>
              </w:tabs>
              <w:jc w:val="center"/>
              <w:rPr>
                <w:rFonts w:ascii="Times New Roman" w:hAnsi="Times New Roman"/>
                <w:color w:val="FF0000"/>
                <w:sz w:val="22"/>
              </w:rPr>
            </w:pPr>
            <w:r>
              <w:rPr>
                <w:rFonts w:ascii="Times New Roman" w:hAnsi="Times New Roman"/>
                <w:color w:val="FF0000"/>
                <w:sz w:val="22"/>
              </w:rPr>
              <w:t>(12.716, 15.759</w:t>
            </w:r>
            <w:r w:rsidR="00B65A6B">
              <w:rPr>
                <w:rFonts w:ascii="Times New Roman" w:hAnsi="Times New Roman"/>
                <w:color w:val="FF0000"/>
                <w:sz w:val="22"/>
              </w:rPr>
              <w:t>)</w:t>
            </w:r>
          </w:p>
        </w:tc>
        <w:tc>
          <w:tcPr>
            <w:tcW w:w="1392" w:type="dxa"/>
            <w:vAlign w:val="center"/>
          </w:tcPr>
          <w:p w14:paraId="1E770E7C" w14:textId="6C3E949F" w:rsidR="00B65A6B" w:rsidRPr="006B54CC" w:rsidRDefault="00574187" w:rsidP="00B65A6B">
            <w:pPr>
              <w:tabs>
                <w:tab w:val="left" w:pos="360"/>
              </w:tabs>
              <w:jc w:val="center"/>
              <w:rPr>
                <w:rFonts w:ascii="Times New Roman" w:hAnsi="Times New Roman"/>
                <w:color w:val="FF0000"/>
                <w:sz w:val="22"/>
              </w:rPr>
            </w:pPr>
            <w:r>
              <w:rPr>
                <w:rFonts w:ascii="Times New Roman" w:hAnsi="Times New Roman"/>
                <w:color w:val="FF0000"/>
                <w:sz w:val="22"/>
              </w:rPr>
              <w:t>3.043</w:t>
            </w:r>
          </w:p>
        </w:tc>
        <w:tc>
          <w:tcPr>
            <w:tcW w:w="1596" w:type="dxa"/>
            <w:vAlign w:val="center"/>
          </w:tcPr>
          <w:p w14:paraId="58737F44" w14:textId="77777777" w:rsidR="00B65A6B" w:rsidRPr="006B54CC" w:rsidRDefault="00B65A6B" w:rsidP="00B65A6B">
            <w:pPr>
              <w:tabs>
                <w:tab w:val="left" w:pos="360"/>
              </w:tabs>
              <w:jc w:val="center"/>
              <w:rPr>
                <w:rFonts w:ascii="Times New Roman" w:hAnsi="Times New Roman"/>
                <w:color w:val="FF0000"/>
                <w:sz w:val="22"/>
              </w:rPr>
            </w:pPr>
            <w:r w:rsidRPr="006B54CC">
              <w:rPr>
                <w:rFonts w:ascii="Times New Roman" w:hAnsi="Times New Roman"/>
                <w:color w:val="FF0000"/>
                <w:sz w:val="22"/>
              </w:rPr>
              <w:t>0.72</w:t>
            </w:r>
          </w:p>
        </w:tc>
      </w:tr>
      <w:tr w:rsidR="00B65A6B" w:rsidRPr="006B54CC" w14:paraId="7AE5317A" w14:textId="77777777" w:rsidTr="00B65A6B">
        <w:tc>
          <w:tcPr>
            <w:tcW w:w="1596" w:type="dxa"/>
            <w:vAlign w:val="center"/>
          </w:tcPr>
          <w:p w14:paraId="575F744E" w14:textId="77777777" w:rsidR="00B65A6B" w:rsidRPr="006B54CC" w:rsidRDefault="00B65A6B" w:rsidP="00B65A6B">
            <w:pPr>
              <w:tabs>
                <w:tab w:val="left" w:pos="360"/>
              </w:tabs>
              <w:jc w:val="center"/>
              <w:rPr>
                <w:rFonts w:ascii="Times New Roman" w:hAnsi="Times New Roman"/>
                <w:color w:val="FF0000"/>
                <w:sz w:val="22"/>
              </w:rPr>
            </w:pPr>
            <w:r w:rsidRPr="006B54CC">
              <w:rPr>
                <w:rFonts w:ascii="Times New Roman" w:hAnsi="Times New Roman"/>
                <w:color w:val="FF0000"/>
                <w:sz w:val="22"/>
              </w:rPr>
              <w:t>4</w:t>
            </w:r>
          </w:p>
        </w:tc>
        <w:tc>
          <w:tcPr>
            <w:tcW w:w="1842" w:type="dxa"/>
            <w:vAlign w:val="center"/>
          </w:tcPr>
          <w:p w14:paraId="03FDACD5" w14:textId="36AD5FD1" w:rsidR="00B65A6B" w:rsidRDefault="00574187" w:rsidP="00B65A6B">
            <w:pPr>
              <w:tabs>
                <w:tab w:val="left" w:pos="360"/>
              </w:tabs>
              <w:jc w:val="center"/>
              <w:rPr>
                <w:rFonts w:ascii="Times New Roman" w:hAnsi="Times New Roman"/>
                <w:color w:val="FF0000"/>
                <w:sz w:val="22"/>
              </w:rPr>
            </w:pPr>
            <w:r>
              <w:rPr>
                <w:rFonts w:ascii="Times New Roman" w:hAnsi="Times New Roman"/>
                <w:color w:val="FF0000"/>
                <w:sz w:val="22"/>
              </w:rPr>
              <w:t>12.786</w:t>
            </w:r>
          </w:p>
          <w:p w14:paraId="35DC0859" w14:textId="3915526A" w:rsidR="00B65A6B" w:rsidRPr="006B54CC" w:rsidRDefault="00574187" w:rsidP="00B65A6B">
            <w:pPr>
              <w:tabs>
                <w:tab w:val="left" w:pos="360"/>
              </w:tabs>
              <w:jc w:val="center"/>
              <w:rPr>
                <w:rFonts w:ascii="Times New Roman" w:hAnsi="Times New Roman"/>
                <w:color w:val="FF0000"/>
                <w:sz w:val="22"/>
              </w:rPr>
            </w:pPr>
            <w:r>
              <w:rPr>
                <w:rFonts w:ascii="Times New Roman" w:hAnsi="Times New Roman"/>
                <w:color w:val="FF0000"/>
                <w:sz w:val="22"/>
              </w:rPr>
              <w:t>(10.018, 15.555</w:t>
            </w:r>
            <w:r w:rsidR="00B65A6B">
              <w:rPr>
                <w:rFonts w:ascii="Times New Roman" w:hAnsi="Times New Roman"/>
                <w:color w:val="FF0000"/>
                <w:sz w:val="22"/>
              </w:rPr>
              <w:t>)</w:t>
            </w:r>
          </w:p>
        </w:tc>
        <w:tc>
          <w:tcPr>
            <w:tcW w:w="1350" w:type="dxa"/>
            <w:vAlign w:val="center"/>
          </w:tcPr>
          <w:p w14:paraId="5539152C" w14:textId="47C28BAF" w:rsidR="00B65A6B" w:rsidRPr="006B54CC" w:rsidRDefault="00B65A6B" w:rsidP="00B65A6B">
            <w:pPr>
              <w:tabs>
                <w:tab w:val="left" w:pos="360"/>
              </w:tabs>
              <w:jc w:val="center"/>
              <w:rPr>
                <w:rFonts w:ascii="Times New Roman" w:hAnsi="Times New Roman"/>
                <w:color w:val="FF0000"/>
                <w:sz w:val="22"/>
              </w:rPr>
            </w:pPr>
            <w:r>
              <w:rPr>
                <w:rFonts w:ascii="Times New Roman" w:hAnsi="Times New Roman"/>
                <w:color w:val="FF0000"/>
                <w:sz w:val="22"/>
              </w:rPr>
              <w:t>5.5</w:t>
            </w:r>
            <w:r w:rsidR="00574187">
              <w:rPr>
                <w:rFonts w:ascii="Times New Roman" w:hAnsi="Times New Roman"/>
                <w:color w:val="FF0000"/>
                <w:sz w:val="22"/>
              </w:rPr>
              <w:t>37</w:t>
            </w:r>
          </w:p>
        </w:tc>
        <w:tc>
          <w:tcPr>
            <w:tcW w:w="1800" w:type="dxa"/>
            <w:vAlign w:val="center"/>
          </w:tcPr>
          <w:p w14:paraId="09EE26D5" w14:textId="4A5B87E9" w:rsidR="00B65A6B" w:rsidRDefault="00574187" w:rsidP="00B65A6B">
            <w:pPr>
              <w:tabs>
                <w:tab w:val="left" w:pos="360"/>
              </w:tabs>
              <w:jc w:val="center"/>
              <w:rPr>
                <w:rFonts w:ascii="Times New Roman" w:hAnsi="Times New Roman"/>
                <w:color w:val="FF0000"/>
                <w:sz w:val="22"/>
              </w:rPr>
            </w:pPr>
            <w:r>
              <w:rPr>
                <w:rFonts w:ascii="Times New Roman" w:hAnsi="Times New Roman"/>
                <w:color w:val="FF0000"/>
                <w:sz w:val="22"/>
              </w:rPr>
              <w:t>12.786</w:t>
            </w:r>
          </w:p>
          <w:p w14:paraId="105477CC" w14:textId="573A3761" w:rsidR="00B65A6B" w:rsidRPr="006B54CC" w:rsidRDefault="00574187" w:rsidP="00B65A6B">
            <w:pPr>
              <w:tabs>
                <w:tab w:val="left" w:pos="360"/>
              </w:tabs>
              <w:jc w:val="center"/>
              <w:rPr>
                <w:rFonts w:ascii="Times New Roman" w:hAnsi="Times New Roman"/>
                <w:color w:val="FF0000"/>
                <w:sz w:val="22"/>
              </w:rPr>
            </w:pPr>
            <w:r>
              <w:rPr>
                <w:rFonts w:ascii="Times New Roman" w:hAnsi="Times New Roman"/>
                <w:color w:val="FF0000"/>
                <w:sz w:val="22"/>
              </w:rPr>
              <w:t>(11.321, 14.252</w:t>
            </w:r>
            <w:r w:rsidR="00B65A6B">
              <w:rPr>
                <w:rFonts w:ascii="Times New Roman" w:hAnsi="Times New Roman"/>
                <w:color w:val="FF0000"/>
                <w:sz w:val="22"/>
              </w:rPr>
              <w:t>)</w:t>
            </w:r>
          </w:p>
        </w:tc>
        <w:tc>
          <w:tcPr>
            <w:tcW w:w="1392" w:type="dxa"/>
            <w:vAlign w:val="center"/>
          </w:tcPr>
          <w:p w14:paraId="13848C5A" w14:textId="787578F7" w:rsidR="00B65A6B" w:rsidRPr="006B54CC" w:rsidRDefault="00574187" w:rsidP="00B65A6B">
            <w:pPr>
              <w:tabs>
                <w:tab w:val="left" w:pos="360"/>
              </w:tabs>
              <w:jc w:val="center"/>
              <w:rPr>
                <w:rFonts w:ascii="Times New Roman" w:hAnsi="Times New Roman"/>
                <w:color w:val="FF0000"/>
                <w:sz w:val="22"/>
              </w:rPr>
            </w:pPr>
            <w:r>
              <w:rPr>
                <w:rFonts w:ascii="Times New Roman" w:hAnsi="Times New Roman"/>
                <w:color w:val="FF0000"/>
                <w:sz w:val="22"/>
              </w:rPr>
              <w:t>2.931</w:t>
            </w:r>
          </w:p>
        </w:tc>
        <w:tc>
          <w:tcPr>
            <w:tcW w:w="1596" w:type="dxa"/>
            <w:vAlign w:val="center"/>
          </w:tcPr>
          <w:p w14:paraId="5F0917DC" w14:textId="77777777" w:rsidR="00B65A6B" w:rsidRPr="006B54CC" w:rsidRDefault="00B65A6B" w:rsidP="00B65A6B">
            <w:pPr>
              <w:tabs>
                <w:tab w:val="left" w:pos="360"/>
              </w:tabs>
              <w:jc w:val="center"/>
              <w:rPr>
                <w:rFonts w:ascii="Times New Roman" w:hAnsi="Times New Roman"/>
                <w:color w:val="FF0000"/>
                <w:sz w:val="22"/>
              </w:rPr>
            </w:pPr>
            <w:r w:rsidRPr="006B54CC">
              <w:rPr>
                <w:rFonts w:ascii="Times New Roman" w:hAnsi="Times New Roman"/>
                <w:color w:val="FF0000"/>
                <w:sz w:val="22"/>
              </w:rPr>
              <w:t>0.69</w:t>
            </w:r>
          </w:p>
        </w:tc>
      </w:tr>
    </w:tbl>
    <w:p w14:paraId="53770E78" w14:textId="77777777" w:rsidR="00574187" w:rsidRDefault="00574187" w:rsidP="00574187">
      <w:pPr>
        <w:tabs>
          <w:tab w:val="left" w:pos="360"/>
        </w:tabs>
        <w:rPr>
          <w:rFonts w:ascii="Times New Roman" w:hAnsi="Times New Roman"/>
          <w:sz w:val="22"/>
        </w:rPr>
      </w:pPr>
    </w:p>
    <w:p w14:paraId="236F4804" w14:textId="094B0780" w:rsidR="00236535" w:rsidRPr="00A6393C" w:rsidRDefault="00236535" w:rsidP="00574187">
      <w:pPr>
        <w:tabs>
          <w:tab w:val="left" w:pos="360"/>
        </w:tabs>
        <w:ind w:left="360"/>
        <w:rPr>
          <w:rFonts w:ascii="Times New Roman" w:hAnsi="Times New Roman"/>
          <w:sz w:val="22"/>
        </w:rPr>
      </w:pPr>
      <w:r>
        <w:rPr>
          <w:rFonts w:ascii="Times New Roman" w:hAnsi="Times New Roman"/>
          <w:sz w:val="22"/>
        </w:rPr>
        <w:t>When using the 2-sample t-test, how does the width of the confidence intervals change as the correlation goes from high (0.85) to moderate (0.69)?</w:t>
      </w:r>
    </w:p>
    <w:p w14:paraId="7F2A7AFF" w14:textId="77777777" w:rsidR="008C64E8" w:rsidRDefault="008C64E8" w:rsidP="008C64E8">
      <w:pPr>
        <w:pStyle w:val="ListParagraph"/>
        <w:rPr>
          <w:rFonts w:ascii="Times New Roman" w:hAnsi="Times New Roman"/>
          <w:sz w:val="22"/>
        </w:rPr>
      </w:pPr>
    </w:p>
    <w:p w14:paraId="3AA71887" w14:textId="77777777" w:rsidR="00B65A6B" w:rsidRDefault="00B65A6B" w:rsidP="00B65A6B">
      <w:pPr>
        <w:tabs>
          <w:tab w:val="left" w:pos="360"/>
        </w:tabs>
        <w:ind w:left="360"/>
        <w:rPr>
          <w:rFonts w:ascii="Times New Roman" w:hAnsi="Times New Roman"/>
          <w:color w:val="FF0000"/>
          <w:sz w:val="22"/>
        </w:rPr>
      </w:pPr>
      <w:r w:rsidRPr="000162EC">
        <w:rPr>
          <w:rFonts w:ascii="Times New Roman" w:hAnsi="Times New Roman"/>
          <w:b/>
          <w:sz w:val="22"/>
        </w:rPr>
        <w:t>ANSWER:</w:t>
      </w:r>
      <w:r>
        <w:rPr>
          <w:rFonts w:ascii="Times New Roman" w:hAnsi="Times New Roman"/>
          <w:sz w:val="22"/>
        </w:rPr>
        <w:t xml:space="preserve">  The width of the confidence intervals based on the 2-sample t-test for the four measures of improvement are roughly the same.  This is expected as the confidence intervals based on the 2-sample t-test computes the standard error of the difference in the two sample means using ONLY the variance in the outcomes at hospital discharge and the post-discharge months (1 – 4) AND the variance is roughly constant over time (population standard deviation = 10).</w:t>
      </w:r>
    </w:p>
    <w:p w14:paraId="223D2C89" w14:textId="77777777" w:rsidR="001476FA" w:rsidRPr="00B65A6B" w:rsidRDefault="001476FA" w:rsidP="00B65A6B">
      <w:pPr>
        <w:rPr>
          <w:rFonts w:ascii="Times New Roman" w:hAnsi="Times New Roman"/>
          <w:sz w:val="22"/>
        </w:rPr>
      </w:pPr>
    </w:p>
    <w:p w14:paraId="4E5792F6" w14:textId="77777777" w:rsidR="00236535" w:rsidRDefault="00236535" w:rsidP="00236535">
      <w:pPr>
        <w:pStyle w:val="ListParagraph"/>
        <w:ind w:left="360"/>
        <w:rPr>
          <w:rFonts w:ascii="Times New Roman" w:hAnsi="Times New Roman"/>
          <w:sz w:val="22"/>
        </w:rPr>
      </w:pPr>
      <w:r>
        <w:rPr>
          <w:rFonts w:ascii="Times New Roman" w:hAnsi="Times New Roman"/>
          <w:sz w:val="22"/>
        </w:rPr>
        <w:t>When using the paired t-test, how does the width of the confidence intervals change as the correlation goes from high (0.85) to moderate (0.69)?</w:t>
      </w:r>
    </w:p>
    <w:p w14:paraId="10ADB48C" w14:textId="77777777" w:rsidR="00236535" w:rsidRDefault="00236535" w:rsidP="00236535">
      <w:pPr>
        <w:pStyle w:val="ListParagraph"/>
        <w:ind w:left="0"/>
        <w:rPr>
          <w:rFonts w:ascii="Times New Roman" w:hAnsi="Times New Roman"/>
          <w:sz w:val="22"/>
        </w:rPr>
      </w:pPr>
    </w:p>
    <w:p w14:paraId="12C53E76" w14:textId="77777777" w:rsidR="00B65A6B" w:rsidRDefault="00B65A6B" w:rsidP="00B65A6B">
      <w:pPr>
        <w:pStyle w:val="ListParagraph"/>
        <w:ind w:left="360"/>
        <w:rPr>
          <w:rFonts w:ascii="Times New Roman" w:hAnsi="Times New Roman"/>
          <w:sz w:val="22"/>
        </w:rPr>
      </w:pPr>
      <w:r w:rsidRPr="000162EC">
        <w:rPr>
          <w:rFonts w:ascii="Times New Roman" w:hAnsi="Times New Roman"/>
          <w:b/>
          <w:sz w:val="22"/>
        </w:rPr>
        <w:t>ANSWER:</w:t>
      </w:r>
      <w:r>
        <w:rPr>
          <w:rFonts w:ascii="Times New Roman" w:hAnsi="Times New Roman"/>
          <w:sz w:val="22"/>
        </w:rPr>
        <w:t xml:space="preserve">  The width of the confidence intervals based on the paired t-test increase as the time from hospital discharge increases.  This is to be expected!  The standard error for the difference in the two sample means for the paired t-test incorporates the variance of the individual sample means but also the correlation between the observations.  As the time between hospital discharge and the post discharge observations increases the correlation decreases, therefore, the standard error will increase over time creating wider confidence intervals.</w:t>
      </w:r>
    </w:p>
    <w:p w14:paraId="1C5C7690" w14:textId="77777777" w:rsidR="001476FA" w:rsidRPr="00B65A6B" w:rsidRDefault="001476FA" w:rsidP="00B65A6B">
      <w:pPr>
        <w:rPr>
          <w:rFonts w:ascii="Times New Roman" w:hAnsi="Times New Roman"/>
          <w:sz w:val="22"/>
        </w:rPr>
      </w:pPr>
    </w:p>
    <w:p w14:paraId="0E3CD9CC" w14:textId="67150512" w:rsidR="00B65A6B" w:rsidRPr="00B54A62" w:rsidRDefault="00236535" w:rsidP="00B54A62">
      <w:pPr>
        <w:pStyle w:val="ListParagraph"/>
        <w:ind w:left="360"/>
        <w:rPr>
          <w:rFonts w:ascii="Times New Roman" w:hAnsi="Times New Roman"/>
          <w:sz w:val="22"/>
        </w:rPr>
      </w:pPr>
      <w:r>
        <w:rPr>
          <w:rFonts w:ascii="Times New Roman" w:hAnsi="Times New Roman"/>
          <w:sz w:val="22"/>
        </w:rPr>
        <w:t>Based on the true population parameters, can you justify the patterns you see in the confidence interval width comparing the 2-sample t-test to the paired t-test procedures?</w:t>
      </w:r>
    </w:p>
    <w:p w14:paraId="4F7C1A36" w14:textId="77777777" w:rsidR="00B65A6B" w:rsidRDefault="00B65A6B" w:rsidP="00B65A6B">
      <w:pPr>
        <w:pStyle w:val="ListParagraph"/>
        <w:ind w:left="360"/>
        <w:rPr>
          <w:rFonts w:ascii="Times New Roman" w:hAnsi="Times New Roman"/>
          <w:sz w:val="22"/>
        </w:rPr>
      </w:pPr>
    </w:p>
    <w:p w14:paraId="67065ECF" w14:textId="77777777" w:rsidR="00B65A6B" w:rsidRDefault="00B65A6B" w:rsidP="00B65A6B">
      <w:pPr>
        <w:pStyle w:val="ListParagraph"/>
        <w:ind w:left="360"/>
        <w:rPr>
          <w:rFonts w:ascii="Times New Roman" w:hAnsi="Times New Roman"/>
          <w:sz w:val="22"/>
        </w:rPr>
      </w:pPr>
      <w:r>
        <w:rPr>
          <w:rFonts w:ascii="Times New Roman" w:hAnsi="Times New Roman"/>
          <w:b/>
          <w:sz w:val="22"/>
        </w:rPr>
        <w:t xml:space="preserve">ANSWER:  </w:t>
      </w:r>
      <w:r>
        <w:rPr>
          <w:rFonts w:ascii="Times New Roman" w:hAnsi="Times New Roman"/>
          <w:sz w:val="22"/>
        </w:rPr>
        <w:t>For the confidence intervals based on the two-sample t-test, the width is roughly</w:t>
      </w:r>
    </w:p>
    <w:p w14:paraId="7A701931" w14:textId="77777777" w:rsidR="00B65A6B" w:rsidRPr="001C478B" w:rsidRDefault="00B65A6B" w:rsidP="00B65A6B">
      <w:pPr>
        <w:pStyle w:val="ListParagraph"/>
        <w:ind w:left="360"/>
        <w:rPr>
          <w:rFonts w:ascii="Times New Roman" w:hAnsi="Times New Roman"/>
          <w:sz w:val="22"/>
        </w:rPr>
      </w:pPr>
      <m:oMathPara>
        <m:oMath>
          <m:r>
            <w:rPr>
              <w:rFonts w:ascii="Cambria Math" w:hAnsi="Cambria Math"/>
              <w:sz w:val="22"/>
            </w:rPr>
            <m:t>2×1.96×</m:t>
          </m:r>
          <m:rad>
            <m:radPr>
              <m:degHide m:val="1"/>
              <m:ctrlPr>
                <w:rPr>
                  <w:rFonts w:ascii="Cambria Math" w:hAnsi="Cambria Math"/>
                  <w:i/>
                  <w:sz w:val="22"/>
                </w:rPr>
              </m:ctrlPr>
            </m:radPr>
            <m:deg/>
            <m:e>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10</m:t>
                      </m:r>
                    </m:e>
                    <m:sup>
                      <m:r>
                        <w:rPr>
                          <w:rFonts w:ascii="Cambria Math" w:hAnsi="Cambria Math"/>
                          <w:sz w:val="22"/>
                        </w:rPr>
                        <m:t>2</m:t>
                      </m:r>
                    </m:sup>
                  </m:sSup>
                </m:num>
                <m:den>
                  <m:r>
                    <w:rPr>
                      <w:rFonts w:ascii="Cambria Math" w:hAnsi="Cambria Math"/>
                      <w:sz w:val="22"/>
                    </w:rPr>
                    <m:t>100</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10</m:t>
                      </m:r>
                    </m:e>
                    <m:sup>
                      <m:r>
                        <w:rPr>
                          <w:rFonts w:ascii="Cambria Math" w:hAnsi="Cambria Math"/>
                          <w:sz w:val="22"/>
                        </w:rPr>
                        <m:t>2</m:t>
                      </m:r>
                    </m:sup>
                  </m:sSup>
                </m:num>
                <m:den>
                  <m:r>
                    <w:rPr>
                      <w:rFonts w:ascii="Cambria Math" w:hAnsi="Cambria Math"/>
                      <w:sz w:val="22"/>
                    </w:rPr>
                    <m:t>100</m:t>
                  </m:r>
                </m:den>
              </m:f>
            </m:e>
          </m:rad>
          <m:r>
            <w:rPr>
              <w:rFonts w:ascii="Cambria Math" w:hAnsi="Cambria Math"/>
              <w:sz w:val="22"/>
            </w:rPr>
            <m:t>=5.54</m:t>
          </m:r>
        </m:oMath>
      </m:oMathPara>
    </w:p>
    <w:p w14:paraId="39835F84" w14:textId="77777777" w:rsidR="00B65A6B" w:rsidRDefault="00B65A6B" w:rsidP="00B65A6B">
      <w:pPr>
        <w:pStyle w:val="ListParagraph"/>
        <w:ind w:left="360"/>
        <w:rPr>
          <w:rFonts w:ascii="Times New Roman" w:hAnsi="Times New Roman"/>
          <w:sz w:val="22"/>
        </w:rPr>
      </w:pPr>
    </w:p>
    <w:p w14:paraId="7FF42863" w14:textId="77777777" w:rsidR="00B65A6B" w:rsidRDefault="00B65A6B" w:rsidP="00B65A6B">
      <w:pPr>
        <w:pStyle w:val="ListParagraph"/>
        <w:ind w:left="360"/>
        <w:rPr>
          <w:rFonts w:ascii="Times New Roman" w:hAnsi="Times New Roman"/>
          <w:sz w:val="22"/>
        </w:rPr>
      </w:pPr>
      <w:r>
        <w:rPr>
          <w:rFonts w:ascii="Times New Roman" w:hAnsi="Times New Roman"/>
          <w:sz w:val="22"/>
        </w:rPr>
        <w:t xml:space="preserve">For the confidence intervals based on the paired t-test, the width of the confidence interval for the improvement from baseline to month j is roughly </w:t>
      </w:r>
    </w:p>
    <w:p w14:paraId="54BE4B36" w14:textId="77777777" w:rsidR="00B65A6B" w:rsidRPr="001C478B" w:rsidRDefault="00B65A6B" w:rsidP="00B65A6B">
      <w:pPr>
        <w:pStyle w:val="ListParagraph"/>
        <w:ind w:left="360"/>
        <w:rPr>
          <w:rFonts w:ascii="Times New Roman" w:hAnsi="Times New Roman"/>
          <w:sz w:val="22"/>
        </w:rPr>
      </w:pPr>
      <m:oMathPara>
        <m:oMath>
          <m:r>
            <w:rPr>
              <w:rFonts w:ascii="Cambria Math" w:hAnsi="Cambria Math"/>
              <w:sz w:val="22"/>
            </w:rPr>
            <m:t>2×1.96×</m:t>
          </m:r>
          <m:rad>
            <m:radPr>
              <m:degHide m:val="1"/>
              <m:ctrlPr>
                <w:rPr>
                  <w:rFonts w:ascii="Cambria Math" w:hAnsi="Cambria Math"/>
                  <w:i/>
                  <w:sz w:val="22"/>
                </w:rPr>
              </m:ctrlPr>
            </m:radPr>
            <m:deg/>
            <m:e>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10</m:t>
                      </m:r>
                    </m:e>
                    <m:sup>
                      <m:r>
                        <w:rPr>
                          <w:rFonts w:ascii="Cambria Math" w:hAnsi="Cambria Math"/>
                          <w:sz w:val="22"/>
                        </w:rPr>
                        <m:t>2</m:t>
                      </m:r>
                    </m:sup>
                  </m:sSup>
                </m:num>
                <m:den>
                  <m:r>
                    <w:rPr>
                      <w:rFonts w:ascii="Cambria Math" w:hAnsi="Cambria Math"/>
                      <w:sz w:val="22"/>
                    </w:rPr>
                    <m:t>100</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10</m:t>
                      </m:r>
                    </m:e>
                    <m:sup>
                      <m:r>
                        <w:rPr>
                          <w:rFonts w:ascii="Cambria Math" w:hAnsi="Cambria Math"/>
                          <w:sz w:val="22"/>
                        </w:rPr>
                        <m:t>2</m:t>
                      </m:r>
                    </m:sup>
                  </m:sSup>
                </m:num>
                <m:den>
                  <m:r>
                    <w:rPr>
                      <w:rFonts w:ascii="Cambria Math" w:hAnsi="Cambria Math"/>
                      <w:sz w:val="22"/>
                    </w:rPr>
                    <m:t>100</m:t>
                  </m:r>
                </m:den>
              </m:f>
              <m:r>
                <w:rPr>
                  <w:rFonts w:ascii="Cambria Math" w:hAnsi="Cambria Math"/>
                  <w:sz w:val="22"/>
                </w:rPr>
                <m:t>-2</m:t>
              </m:r>
              <m:f>
                <m:fPr>
                  <m:ctrlPr>
                    <w:rPr>
                      <w:rFonts w:ascii="Cambria Math" w:hAnsi="Cambria Math"/>
                      <w:i/>
                      <w:sz w:val="22"/>
                    </w:rPr>
                  </m:ctrlPr>
                </m:fPr>
                <m:num>
                  <m:r>
                    <w:rPr>
                      <w:rFonts w:ascii="Cambria Math" w:hAnsi="Cambria Math"/>
                      <w:sz w:val="22"/>
                    </w:rPr>
                    <m:t>10×10×</m:t>
                  </m:r>
                  <m:sSub>
                    <m:sSubPr>
                      <m:ctrlPr>
                        <w:rPr>
                          <w:rFonts w:ascii="Cambria Math" w:hAnsi="Cambria Math"/>
                          <w:i/>
                          <w:sz w:val="22"/>
                        </w:rPr>
                      </m:ctrlPr>
                    </m:sSubPr>
                    <m:e>
                      <m:r>
                        <w:rPr>
                          <w:rFonts w:ascii="Cambria Math" w:hAnsi="Cambria Math"/>
                          <w:sz w:val="22"/>
                        </w:rPr>
                        <m:t>ρ</m:t>
                      </m:r>
                    </m:e>
                    <m:sub>
                      <m:r>
                        <w:rPr>
                          <w:rFonts w:ascii="Cambria Math" w:hAnsi="Cambria Math"/>
                          <w:sz w:val="22"/>
                        </w:rPr>
                        <m:t>0j</m:t>
                      </m:r>
                    </m:sub>
                  </m:sSub>
                </m:num>
                <m:den>
                  <m:r>
                    <w:rPr>
                      <w:rFonts w:ascii="Cambria Math" w:hAnsi="Cambria Math"/>
                      <w:sz w:val="22"/>
                    </w:rPr>
                    <m:t>100</m:t>
                  </m:r>
                </m:den>
              </m:f>
            </m:e>
          </m:rad>
        </m:oMath>
      </m:oMathPara>
    </w:p>
    <w:p w14:paraId="36CE1DDD" w14:textId="46EBABC6" w:rsidR="001476FA" w:rsidRDefault="00B65A6B" w:rsidP="00B65A6B">
      <w:pPr>
        <w:pStyle w:val="ListParagraph"/>
        <w:ind w:left="360"/>
        <w:rPr>
          <w:rFonts w:ascii="Times New Roman" w:hAnsi="Times New Roman"/>
          <w:sz w:val="22"/>
        </w:rPr>
      </w:pPr>
      <w:r>
        <w:rPr>
          <w:rFonts w:ascii="Times New Roman" w:hAnsi="Times New Roman"/>
          <w:sz w:val="22"/>
        </w:rPr>
        <w:t>The width of the confidence interval will change with j; specifically, the width will increase as ρ</w:t>
      </w:r>
      <w:r>
        <w:rPr>
          <w:rFonts w:ascii="Times New Roman" w:hAnsi="Times New Roman"/>
          <w:sz w:val="22"/>
          <w:vertAlign w:val="subscript"/>
        </w:rPr>
        <w:t>0j</w:t>
      </w:r>
      <w:r>
        <w:rPr>
          <w:rFonts w:ascii="Times New Roman" w:hAnsi="Times New Roman"/>
          <w:sz w:val="22"/>
        </w:rPr>
        <w:t xml:space="preserve"> decreases with j.</w:t>
      </w:r>
    </w:p>
    <w:p w14:paraId="2C706732" w14:textId="77777777" w:rsidR="00B54A62" w:rsidRPr="00B65A6B" w:rsidRDefault="00B54A62" w:rsidP="00B65A6B">
      <w:pPr>
        <w:pStyle w:val="ListParagraph"/>
        <w:ind w:left="360"/>
        <w:rPr>
          <w:rFonts w:ascii="Times New Roman" w:hAnsi="Times New Roman"/>
          <w:sz w:val="22"/>
        </w:rPr>
      </w:pPr>
    </w:p>
    <w:p w14:paraId="140D7D42" w14:textId="274680B9" w:rsidR="001476FA" w:rsidRDefault="001476FA" w:rsidP="001476FA">
      <w:pPr>
        <w:pStyle w:val="ListParagraph"/>
        <w:numPr>
          <w:ilvl w:val="0"/>
          <w:numId w:val="16"/>
        </w:numPr>
        <w:tabs>
          <w:tab w:val="left" w:pos="360"/>
        </w:tabs>
        <w:rPr>
          <w:rFonts w:ascii="Times New Roman" w:hAnsi="Times New Roman"/>
          <w:sz w:val="22"/>
        </w:rPr>
      </w:pPr>
      <w:r>
        <w:rPr>
          <w:rFonts w:ascii="Times New Roman" w:hAnsi="Times New Roman"/>
          <w:sz w:val="22"/>
        </w:rPr>
        <w:lastRenderedPageBreak/>
        <w:t xml:space="preserve">Now, </w:t>
      </w:r>
      <w:r w:rsidR="00D97C95">
        <w:rPr>
          <w:rFonts w:ascii="Times New Roman" w:hAnsi="Times New Roman"/>
          <w:sz w:val="22"/>
        </w:rPr>
        <w:t>suppose instead of looking at improvements in the SF-36 mental health scores, you want to describe the general trends in the SF-36 mental health scores over time.  Use gr</w:t>
      </w:r>
      <w:r>
        <w:rPr>
          <w:rFonts w:ascii="Times New Roman" w:hAnsi="Times New Roman"/>
          <w:sz w:val="22"/>
        </w:rPr>
        <w:t xml:space="preserve">aphical displays </w:t>
      </w:r>
      <w:r w:rsidR="00D97C95">
        <w:rPr>
          <w:rFonts w:ascii="Times New Roman" w:hAnsi="Times New Roman"/>
          <w:sz w:val="22"/>
        </w:rPr>
        <w:t xml:space="preserve">to i) </w:t>
      </w:r>
      <w:r>
        <w:rPr>
          <w:rFonts w:ascii="Times New Roman" w:hAnsi="Times New Roman"/>
          <w:sz w:val="22"/>
        </w:rPr>
        <w:t>assess trends in the mean and variance of the SF-36</w:t>
      </w:r>
      <w:r w:rsidR="00D97C95">
        <w:rPr>
          <w:rFonts w:ascii="Times New Roman" w:hAnsi="Times New Roman"/>
          <w:sz w:val="22"/>
        </w:rPr>
        <w:t xml:space="preserve"> mental health scores over time, and ii)</w:t>
      </w:r>
      <w:r>
        <w:rPr>
          <w:rFonts w:ascii="Times New Roman" w:hAnsi="Times New Roman"/>
          <w:sz w:val="22"/>
        </w:rPr>
        <w:t xml:space="preserve"> assess heterogeneity </w:t>
      </w:r>
      <w:r w:rsidR="00D97C95">
        <w:rPr>
          <w:rFonts w:ascii="Times New Roman" w:hAnsi="Times New Roman"/>
          <w:sz w:val="22"/>
        </w:rPr>
        <w:t xml:space="preserve">within and between </w:t>
      </w:r>
      <w:r>
        <w:rPr>
          <w:rFonts w:ascii="Times New Roman" w:hAnsi="Times New Roman"/>
          <w:sz w:val="22"/>
        </w:rPr>
        <w:t xml:space="preserve">individuals over time.  </w:t>
      </w:r>
    </w:p>
    <w:p w14:paraId="648B13C8" w14:textId="77777777" w:rsidR="001476FA" w:rsidRDefault="001476FA" w:rsidP="001476FA">
      <w:pPr>
        <w:pStyle w:val="ListParagraph"/>
        <w:tabs>
          <w:tab w:val="left" w:pos="360"/>
        </w:tabs>
        <w:ind w:left="360"/>
        <w:rPr>
          <w:rFonts w:ascii="Times New Roman" w:hAnsi="Times New Roman"/>
          <w:sz w:val="22"/>
        </w:rPr>
      </w:pPr>
    </w:p>
    <w:p w14:paraId="4682D272" w14:textId="77777777" w:rsidR="001476FA" w:rsidRDefault="001476FA" w:rsidP="001476FA">
      <w:pPr>
        <w:pStyle w:val="ListParagraph"/>
        <w:tabs>
          <w:tab w:val="left" w:pos="360"/>
          <w:tab w:val="left" w:pos="1080"/>
          <w:tab w:val="left" w:pos="1170"/>
        </w:tabs>
        <w:ind w:left="360"/>
        <w:rPr>
          <w:rFonts w:ascii="Times New Roman" w:hAnsi="Times New Roman"/>
          <w:sz w:val="22"/>
        </w:rPr>
      </w:pPr>
      <w:r>
        <w:rPr>
          <w:rFonts w:ascii="Times New Roman" w:hAnsi="Times New Roman"/>
          <w:sz w:val="22"/>
        </w:rPr>
        <w:t>STATA and R code to generate the figures has been provided in the lab1.do and lab1.R files.</w:t>
      </w:r>
    </w:p>
    <w:p w14:paraId="23D043BF" w14:textId="77777777" w:rsidR="001476FA" w:rsidRDefault="001476FA" w:rsidP="001476FA">
      <w:pPr>
        <w:pStyle w:val="ListParagraph"/>
        <w:tabs>
          <w:tab w:val="left" w:pos="360"/>
        </w:tabs>
        <w:ind w:left="360"/>
        <w:rPr>
          <w:rFonts w:ascii="Times New Roman" w:hAnsi="Times New Roman"/>
          <w:sz w:val="22"/>
        </w:rPr>
      </w:pPr>
    </w:p>
    <w:p w14:paraId="07C3B22F" w14:textId="77777777" w:rsidR="001476FA" w:rsidRDefault="001476FA" w:rsidP="001476FA">
      <w:pPr>
        <w:pStyle w:val="ListParagraph"/>
        <w:tabs>
          <w:tab w:val="left" w:pos="360"/>
          <w:tab w:val="left" w:pos="1080"/>
        </w:tabs>
        <w:ind w:left="360"/>
        <w:rPr>
          <w:rFonts w:ascii="Times New Roman" w:hAnsi="Times New Roman"/>
          <w:sz w:val="22"/>
        </w:rPr>
      </w:pPr>
      <w:r>
        <w:rPr>
          <w:rFonts w:ascii="Times New Roman" w:hAnsi="Times New Roman"/>
          <w:sz w:val="22"/>
        </w:rPr>
        <w:t>Do the mean SF-36 mental health scores change roughly linearly over time?</w:t>
      </w:r>
    </w:p>
    <w:p w14:paraId="79976699" w14:textId="77777777" w:rsidR="001476FA" w:rsidRDefault="001476FA" w:rsidP="001476FA">
      <w:pPr>
        <w:pStyle w:val="ListParagraph"/>
        <w:tabs>
          <w:tab w:val="left" w:pos="360"/>
        </w:tabs>
        <w:ind w:left="360"/>
        <w:rPr>
          <w:rFonts w:ascii="Times New Roman" w:hAnsi="Times New Roman"/>
          <w:sz w:val="22"/>
        </w:rPr>
      </w:pPr>
    </w:p>
    <w:p w14:paraId="5BF6C78E" w14:textId="77777777" w:rsidR="00B65A6B" w:rsidRDefault="00B65A6B" w:rsidP="00B65A6B">
      <w:pPr>
        <w:pStyle w:val="ListParagraph"/>
        <w:tabs>
          <w:tab w:val="left" w:pos="360"/>
        </w:tabs>
        <w:ind w:left="360"/>
        <w:rPr>
          <w:rFonts w:ascii="Times New Roman" w:hAnsi="Times New Roman"/>
          <w:sz w:val="22"/>
        </w:rPr>
      </w:pPr>
      <w:r w:rsidRPr="000162EC">
        <w:rPr>
          <w:rFonts w:ascii="Times New Roman" w:hAnsi="Times New Roman"/>
          <w:b/>
          <w:sz w:val="22"/>
        </w:rPr>
        <w:t>ANSWER:</w:t>
      </w:r>
      <w:r>
        <w:rPr>
          <w:rFonts w:ascii="Times New Roman" w:hAnsi="Times New Roman"/>
          <w:sz w:val="22"/>
        </w:rPr>
        <w:t xml:space="preserve">  Roughly linear, sure!  But we know from the population means, that the means increase to 3 months post hospital discharge and then the mean decreases at 4 months post hospital discharge.</w:t>
      </w:r>
    </w:p>
    <w:p w14:paraId="4047FE42" w14:textId="77777777" w:rsidR="001476FA" w:rsidRDefault="001476FA" w:rsidP="001476FA">
      <w:pPr>
        <w:tabs>
          <w:tab w:val="left" w:pos="360"/>
          <w:tab w:val="left" w:pos="1080"/>
        </w:tabs>
        <w:ind w:left="360"/>
        <w:rPr>
          <w:rFonts w:ascii="Times New Roman" w:hAnsi="Times New Roman"/>
          <w:sz w:val="22"/>
        </w:rPr>
      </w:pPr>
    </w:p>
    <w:p w14:paraId="24F1FB6D" w14:textId="1183B455" w:rsidR="001476FA" w:rsidRPr="00DB5F85" w:rsidRDefault="001476FA" w:rsidP="00B65A6B">
      <w:pPr>
        <w:tabs>
          <w:tab w:val="left" w:pos="360"/>
          <w:tab w:val="left" w:pos="1080"/>
        </w:tabs>
        <w:ind w:left="360"/>
        <w:rPr>
          <w:rFonts w:ascii="Times New Roman" w:hAnsi="Times New Roman"/>
          <w:sz w:val="22"/>
        </w:rPr>
      </w:pPr>
      <w:r w:rsidRPr="00DB5F85">
        <w:rPr>
          <w:rFonts w:ascii="Times New Roman" w:hAnsi="Times New Roman"/>
          <w:sz w:val="22"/>
        </w:rPr>
        <w:t>What do you think generates the majority of the variation in SF-36 mental health scores?  Differences across patients in their scores at hospital discharge?  Differences across patients in how fast/slow the SF-36 mental health scores are changing over time?  Variation within a patient over time?</w:t>
      </w:r>
    </w:p>
    <w:p w14:paraId="72474914" w14:textId="77777777" w:rsidR="001476FA" w:rsidRDefault="001476FA" w:rsidP="001476FA">
      <w:pPr>
        <w:pStyle w:val="ListParagraph"/>
        <w:tabs>
          <w:tab w:val="left" w:pos="360"/>
          <w:tab w:val="left" w:pos="1080"/>
        </w:tabs>
        <w:ind w:left="1080"/>
        <w:rPr>
          <w:rFonts w:ascii="Times New Roman" w:hAnsi="Times New Roman"/>
          <w:sz w:val="22"/>
        </w:rPr>
      </w:pPr>
    </w:p>
    <w:p w14:paraId="41F94D0B" w14:textId="770B1810" w:rsidR="001476FA" w:rsidRPr="00B65A6B" w:rsidRDefault="00B65A6B" w:rsidP="00B65A6B">
      <w:pPr>
        <w:pStyle w:val="ListParagraph"/>
        <w:tabs>
          <w:tab w:val="left" w:pos="360"/>
        </w:tabs>
        <w:ind w:left="360"/>
        <w:rPr>
          <w:rFonts w:ascii="Times New Roman" w:hAnsi="Times New Roman"/>
          <w:sz w:val="22"/>
        </w:rPr>
      </w:pPr>
      <w:r w:rsidRPr="000162EC">
        <w:rPr>
          <w:rFonts w:ascii="Times New Roman" w:hAnsi="Times New Roman"/>
          <w:b/>
          <w:sz w:val="22"/>
        </w:rPr>
        <w:t>ANSWER:</w:t>
      </w:r>
      <w:r>
        <w:rPr>
          <w:rFonts w:ascii="Times New Roman" w:hAnsi="Times New Roman"/>
          <w:sz w:val="22"/>
        </w:rPr>
        <w:t xml:space="preserve">  When looking at the spaghetti plot, we see that mostly the subject specific data is parallel; which means the rate of change over time across subjects is similar.  There are some subjects whose mental health symptoms fluctuate largely over time but for the most part, the pattern in mental health symptoms within a person over time is consistent.  Therefore, the majority of the variation in the data is attributable to differences in patient scores at hospital discharge.</w:t>
      </w:r>
    </w:p>
    <w:p w14:paraId="198CC18A" w14:textId="77777777" w:rsidR="001476FA" w:rsidRDefault="001476FA" w:rsidP="008C64E8">
      <w:pPr>
        <w:pStyle w:val="ListParagraph"/>
        <w:rPr>
          <w:rFonts w:ascii="Times New Roman" w:hAnsi="Times New Roman"/>
          <w:sz w:val="22"/>
        </w:rPr>
      </w:pPr>
    </w:p>
    <w:p w14:paraId="249ED9C1" w14:textId="3FB839C3" w:rsidR="001476FA" w:rsidRDefault="001476FA" w:rsidP="001476FA">
      <w:pPr>
        <w:pStyle w:val="ListParagraph"/>
        <w:numPr>
          <w:ilvl w:val="0"/>
          <w:numId w:val="16"/>
        </w:numPr>
        <w:rPr>
          <w:rFonts w:ascii="Times New Roman" w:hAnsi="Times New Roman"/>
          <w:sz w:val="22"/>
        </w:rPr>
      </w:pPr>
      <w:r>
        <w:rPr>
          <w:rFonts w:ascii="Times New Roman" w:hAnsi="Times New Roman"/>
          <w:sz w:val="22"/>
        </w:rPr>
        <w:t>Explore the within subject correlation structure by computing the autocorrelation function.  First, in your group discuss what defines the “saturated model” for the mean in this example.  Fit the “saturated model” for the mean, obtain the residuals and then compute the autocorrelation function.</w:t>
      </w:r>
    </w:p>
    <w:p w14:paraId="47E97A7D" w14:textId="77777777" w:rsidR="001476FA" w:rsidRDefault="001476FA" w:rsidP="001476FA">
      <w:pPr>
        <w:pStyle w:val="ListParagraph"/>
        <w:ind w:left="360"/>
        <w:rPr>
          <w:rFonts w:ascii="Times New Roman" w:hAnsi="Times New Roman"/>
          <w:sz w:val="22"/>
        </w:rPr>
      </w:pPr>
    </w:p>
    <w:p w14:paraId="3E45CD82" w14:textId="311ECFA0" w:rsidR="001476FA" w:rsidRPr="00E52325" w:rsidRDefault="00B65A6B" w:rsidP="00B65A6B">
      <w:pPr>
        <w:ind w:left="360"/>
        <w:rPr>
          <w:rFonts w:ascii="Times New Roman" w:hAnsi="Times New Roman"/>
          <w:b/>
          <w:sz w:val="22"/>
        </w:rPr>
      </w:pPr>
      <w:r>
        <w:rPr>
          <w:rFonts w:ascii="Times New Roman" w:hAnsi="Times New Roman"/>
          <w:b/>
          <w:sz w:val="22"/>
        </w:rPr>
        <w:t xml:space="preserve">ANSWER:  </w:t>
      </w:r>
      <w:r>
        <w:rPr>
          <w:rFonts w:ascii="Times New Roman" w:hAnsi="Times New Roman"/>
          <w:sz w:val="22"/>
        </w:rPr>
        <w:t>In this example, time is discrete (hospital discharge and then 1, 2, 3, and 4 months post hospital discharge) and is the primary exposure.  Therefore the “saturated model” for the mean is a one-way analysis of variance (ANOVA) with time as the single factor.  Alternatively, you can think of this one-way ANOVA as a regression model w</w:t>
      </w:r>
      <w:r w:rsidR="00BE77CA">
        <w:rPr>
          <w:rFonts w:ascii="Times New Roman" w:hAnsi="Times New Roman"/>
          <w:sz w:val="22"/>
        </w:rPr>
        <w:t>h</w:t>
      </w:r>
      <w:r>
        <w:rPr>
          <w:rFonts w:ascii="Times New Roman" w:hAnsi="Times New Roman"/>
          <w:sz w:val="22"/>
        </w:rPr>
        <w:t xml:space="preserve">ere we are estimating the mean at each discrete time point:  </w:t>
      </w:r>
      <m:oMath>
        <m:r>
          <w:rPr>
            <w:rFonts w:ascii="Cambria Math" w:hAnsi="Cambria Math"/>
            <w:sz w:val="22"/>
          </w:rPr>
          <m:t>E</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ij</m:t>
                </m:r>
              </m:sub>
            </m:sSub>
          </m:e>
        </m:d>
        <m:r>
          <w:rPr>
            <w:rFonts w:ascii="Cambria Math" w:hAnsi="Cambria Math"/>
            <w:sz w:val="22"/>
          </w:rPr>
          <m:t>=</m:t>
        </m:r>
        <m:sSub>
          <m:sSubPr>
            <m:ctrlPr>
              <w:rPr>
                <w:rFonts w:ascii="Cambria Math" w:hAnsi="Cambria Math"/>
                <w:i/>
                <w:sz w:val="22"/>
              </w:rPr>
            </m:ctrlPr>
          </m:sSubPr>
          <m:e>
            <m:r>
              <w:rPr>
                <w:rFonts w:ascii="Cambria Math" w:hAnsi="Cambria Math"/>
                <w:sz w:val="22"/>
              </w:rPr>
              <m:t>β</m:t>
            </m:r>
          </m:e>
          <m:sub>
            <m:r>
              <w:rPr>
                <w:rFonts w:ascii="Cambria Math" w:hAnsi="Cambria Math"/>
                <w:sz w:val="22"/>
              </w:rPr>
              <m:t>0</m:t>
            </m:r>
          </m:sub>
        </m:sSub>
        <m:r>
          <w:rPr>
            <w:rFonts w:ascii="Cambria Math" w:hAnsi="Cambria Math"/>
            <w:sz w:val="22"/>
          </w:rPr>
          <m:t>+</m:t>
        </m:r>
        <m:sSub>
          <m:sSubPr>
            <m:ctrlPr>
              <w:rPr>
                <w:rFonts w:ascii="Cambria Math" w:hAnsi="Cambria Math"/>
                <w:i/>
                <w:sz w:val="22"/>
              </w:rPr>
            </m:ctrlPr>
          </m:sSubPr>
          <m:e>
            <m:r>
              <w:rPr>
                <w:rFonts w:ascii="Cambria Math" w:hAnsi="Cambria Math"/>
                <w:sz w:val="22"/>
              </w:rPr>
              <m:t>β</m:t>
            </m:r>
          </m:e>
          <m:sub>
            <m:r>
              <w:rPr>
                <w:rFonts w:ascii="Cambria Math" w:hAnsi="Cambria Math"/>
                <w:sz w:val="22"/>
              </w:rPr>
              <m:t>1</m:t>
            </m:r>
          </m:sub>
        </m:sSub>
        <m:r>
          <w:rPr>
            <w:rFonts w:ascii="Cambria Math" w:hAnsi="Cambria Math"/>
            <w:sz w:val="22"/>
          </w:rPr>
          <m:t>×I</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time</m:t>
                </m:r>
              </m:e>
              <m:sub>
                <m:r>
                  <w:rPr>
                    <w:rFonts w:ascii="Cambria Math" w:hAnsi="Cambria Math"/>
                    <w:sz w:val="22"/>
                  </w:rPr>
                  <m:t>ij</m:t>
                </m:r>
              </m:sub>
            </m:sSub>
            <m:r>
              <w:rPr>
                <w:rFonts w:ascii="Cambria Math" w:hAnsi="Cambria Math"/>
                <w:sz w:val="22"/>
              </w:rPr>
              <m:t>=1</m:t>
            </m:r>
          </m:e>
        </m:d>
        <m:r>
          <w:rPr>
            <w:rFonts w:ascii="Cambria Math" w:hAnsi="Cambria Math"/>
            <w:sz w:val="22"/>
          </w:rPr>
          <m:t>+</m:t>
        </m:r>
        <m:sSub>
          <m:sSubPr>
            <m:ctrlPr>
              <w:rPr>
                <w:rFonts w:ascii="Cambria Math" w:hAnsi="Cambria Math"/>
                <w:i/>
                <w:sz w:val="22"/>
              </w:rPr>
            </m:ctrlPr>
          </m:sSubPr>
          <m:e>
            <m:r>
              <w:rPr>
                <w:rFonts w:ascii="Cambria Math" w:hAnsi="Cambria Math"/>
                <w:sz w:val="22"/>
              </w:rPr>
              <m:t>β</m:t>
            </m:r>
          </m:e>
          <m:sub>
            <m:r>
              <w:rPr>
                <w:rFonts w:ascii="Cambria Math" w:hAnsi="Cambria Math"/>
                <w:sz w:val="22"/>
              </w:rPr>
              <m:t>2</m:t>
            </m:r>
          </m:sub>
        </m:sSub>
        <m:r>
          <w:rPr>
            <w:rFonts w:ascii="Cambria Math" w:hAnsi="Cambria Math"/>
            <w:sz w:val="22"/>
          </w:rPr>
          <m:t>×I</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time</m:t>
                </m:r>
              </m:e>
              <m:sub>
                <m:r>
                  <w:rPr>
                    <w:rFonts w:ascii="Cambria Math" w:hAnsi="Cambria Math"/>
                    <w:sz w:val="22"/>
                  </w:rPr>
                  <m:t>ij</m:t>
                </m:r>
              </m:sub>
            </m:sSub>
            <m:r>
              <w:rPr>
                <w:rFonts w:ascii="Cambria Math" w:hAnsi="Cambria Math"/>
                <w:sz w:val="22"/>
              </w:rPr>
              <m:t>=2</m:t>
            </m:r>
          </m:e>
        </m:d>
        <m:r>
          <w:rPr>
            <w:rFonts w:ascii="Cambria Math" w:hAnsi="Cambria Math"/>
            <w:sz w:val="22"/>
          </w:rPr>
          <m:t>+</m:t>
        </m:r>
        <m:sSub>
          <m:sSubPr>
            <m:ctrlPr>
              <w:rPr>
                <w:rFonts w:ascii="Cambria Math" w:hAnsi="Cambria Math"/>
                <w:i/>
                <w:sz w:val="22"/>
              </w:rPr>
            </m:ctrlPr>
          </m:sSubPr>
          <m:e>
            <m:r>
              <w:rPr>
                <w:rFonts w:ascii="Cambria Math" w:hAnsi="Cambria Math"/>
                <w:sz w:val="22"/>
              </w:rPr>
              <m:t>β</m:t>
            </m:r>
          </m:e>
          <m:sub>
            <m:r>
              <w:rPr>
                <w:rFonts w:ascii="Cambria Math" w:hAnsi="Cambria Math"/>
                <w:sz w:val="22"/>
              </w:rPr>
              <m:t>3</m:t>
            </m:r>
          </m:sub>
        </m:sSub>
        <m:r>
          <w:rPr>
            <w:rFonts w:ascii="Cambria Math" w:hAnsi="Cambria Math"/>
            <w:sz w:val="22"/>
          </w:rPr>
          <m:t>×I</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time</m:t>
                </m:r>
              </m:e>
              <m:sub>
                <m:r>
                  <w:rPr>
                    <w:rFonts w:ascii="Cambria Math" w:hAnsi="Cambria Math"/>
                    <w:sz w:val="22"/>
                  </w:rPr>
                  <m:t>ij</m:t>
                </m:r>
              </m:sub>
            </m:sSub>
            <m:r>
              <w:rPr>
                <w:rFonts w:ascii="Cambria Math" w:hAnsi="Cambria Math"/>
                <w:sz w:val="22"/>
              </w:rPr>
              <m:t>=3</m:t>
            </m:r>
          </m:e>
        </m:d>
        <m:r>
          <w:rPr>
            <w:rFonts w:ascii="Cambria Math" w:hAnsi="Cambria Math"/>
            <w:sz w:val="22"/>
          </w:rPr>
          <m:t>+</m:t>
        </m:r>
        <m:sSub>
          <m:sSubPr>
            <m:ctrlPr>
              <w:rPr>
                <w:rFonts w:ascii="Cambria Math" w:hAnsi="Cambria Math"/>
                <w:i/>
                <w:sz w:val="22"/>
              </w:rPr>
            </m:ctrlPr>
          </m:sSubPr>
          <m:e>
            <m:r>
              <w:rPr>
                <w:rFonts w:ascii="Cambria Math" w:hAnsi="Cambria Math"/>
                <w:sz w:val="22"/>
              </w:rPr>
              <m:t>β</m:t>
            </m:r>
          </m:e>
          <m:sub>
            <m:r>
              <w:rPr>
                <w:rFonts w:ascii="Cambria Math" w:hAnsi="Cambria Math"/>
                <w:sz w:val="22"/>
              </w:rPr>
              <m:t>4</m:t>
            </m:r>
          </m:sub>
        </m:sSub>
        <m:r>
          <w:rPr>
            <w:rFonts w:ascii="Cambria Math" w:hAnsi="Cambria Math"/>
            <w:sz w:val="22"/>
          </w:rPr>
          <m:t>×I</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time</m:t>
                </m:r>
              </m:e>
              <m:sub>
                <m:r>
                  <w:rPr>
                    <w:rFonts w:ascii="Cambria Math" w:hAnsi="Cambria Math"/>
                    <w:sz w:val="22"/>
                  </w:rPr>
                  <m:t>ij</m:t>
                </m:r>
              </m:sub>
            </m:sSub>
            <m:r>
              <w:rPr>
                <w:rFonts w:ascii="Cambria Math" w:hAnsi="Cambria Math"/>
                <w:sz w:val="22"/>
              </w:rPr>
              <m:t>=5</m:t>
            </m:r>
          </m:e>
        </m:d>
      </m:oMath>
      <w:r w:rsidR="00E52325">
        <w:rPr>
          <w:rFonts w:ascii="Times New Roman" w:hAnsi="Times New Roman"/>
          <w:sz w:val="22"/>
        </w:rPr>
        <w:t xml:space="preserve">, where </w:t>
      </w:r>
      <m:oMath>
        <m:sSub>
          <m:sSubPr>
            <m:ctrlPr>
              <w:rPr>
                <w:rFonts w:ascii="Cambria Math" w:hAnsi="Cambria Math"/>
                <w:i/>
                <w:sz w:val="22"/>
              </w:rPr>
            </m:ctrlPr>
          </m:sSubPr>
          <m:e>
            <m:r>
              <w:rPr>
                <w:rFonts w:ascii="Cambria Math" w:hAnsi="Cambria Math"/>
                <w:sz w:val="22"/>
              </w:rPr>
              <m:t>time</m:t>
            </m:r>
          </m:e>
          <m:sub>
            <m:r>
              <w:rPr>
                <w:rFonts w:ascii="Cambria Math" w:hAnsi="Cambria Math"/>
                <w:sz w:val="22"/>
              </w:rPr>
              <m:t>ij</m:t>
            </m:r>
          </m:sub>
        </m:sSub>
      </m:oMath>
      <w:r w:rsidR="00E52325">
        <w:rPr>
          <w:rFonts w:ascii="Times New Roman" w:hAnsi="Times New Roman"/>
          <w:sz w:val="22"/>
        </w:rPr>
        <w:t xml:space="preserve"> is the follow-up time for survivor </w:t>
      </w:r>
      <w:r w:rsidR="00E52325">
        <w:rPr>
          <w:rFonts w:ascii="Times New Roman" w:hAnsi="Times New Roman"/>
          <w:i/>
          <w:sz w:val="22"/>
        </w:rPr>
        <w:t xml:space="preserve">i </w:t>
      </w:r>
      <w:r w:rsidR="00E52325">
        <w:rPr>
          <w:rFonts w:ascii="Times New Roman" w:hAnsi="Times New Roman"/>
          <w:sz w:val="22"/>
        </w:rPr>
        <w:t xml:space="preserve">at follow-up </w:t>
      </w:r>
      <w:r w:rsidR="00E52325">
        <w:rPr>
          <w:rFonts w:ascii="Times New Roman" w:hAnsi="Times New Roman"/>
          <w:i/>
          <w:sz w:val="22"/>
        </w:rPr>
        <w:t>j</w:t>
      </w:r>
      <w:r w:rsidR="00BE77CA">
        <w:rPr>
          <w:rFonts w:ascii="Times New Roman" w:hAnsi="Times New Roman"/>
          <w:sz w:val="22"/>
        </w:rPr>
        <w:t xml:space="preserve"> and </w:t>
      </w:r>
      <m:oMath>
        <m:r>
          <w:rPr>
            <w:rFonts w:ascii="Cambria Math" w:hAnsi="Cambria Math"/>
            <w:sz w:val="22"/>
          </w:rPr>
          <m:t>I</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time</m:t>
                </m:r>
              </m:e>
              <m:sub>
                <m:r>
                  <w:rPr>
                    <w:rFonts w:ascii="Cambria Math" w:hAnsi="Cambria Math"/>
                    <w:sz w:val="22"/>
                  </w:rPr>
                  <m:t>ij</m:t>
                </m:r>
              </m:sub>
            </m:sSub>
            <m:r>
              <w:rPr>
                <w:rFonts w:ascii="Cambria Math" w:hAnsi="Cambria Math"/>
                <w:sz w:val="22"/>
              </w:rPr>
              <m:t>=1</m:t>
            </m:r>
          </m:e>
        </m:d>
      </m:oMath>
      <w:r w:rsidR="00BE77CA">
        <w:rPr>
          <w:rFonts w:ascii="Times New Roman" w:hAnsi="Times New Roman"/>
          <w:sz w:val="22"/>
        </w:rPr>
        <w:t xml:space="preserve"> defines a dummy variable equal to 1 when </w:t>
      </w:r>
      <m:oMath>
        <m:sSub>
          <m:sSubPr>
            <m:ctrlPr>
              <w:rPr>
                <w:rFonts w:ascii="Cambria Math" w:hAnsi="Cambria Math"/>
                <w:i/>
                <w:sz w:val="22"/>
              </w:rPr>
            </m:ctrlPr>
          </m:sSubPr>
          <m:e>
            <m:r>
              <w:rPr>
                <w:rFonts w:ascii="Cambria Math" w:hAnsi="Cambria Math"/>
                <w:sz w:val="22"/>
              </w:rPr>
              <m:t>time</m:t>
            </m:r>
          </m:e>
          <m:sub>
            <m:r>
              <w:rPr>
                <w:rFonts w:ascii="Cambria Math" w:hAnsi="Cambria Math"/>
                <w:sz w:val="22"/>
              </w:rPr>
              <m:t>ij</m:t>
            </m:r>
          </m:sub>
        </m:sSub>
        <m:r>
          <w:rPr>
            <w:rFonts w:ascii="Cambria Math" w:hAnsi="Cambria Math"/>
            <w:sz w:val="22"/>
          </w:rPr>
          <m:t>=1</m:t>
        </m:r>
      </m:oMath>
      <w:r w:rsidR="00BE77CA">
        <w:rPr>
          <w:rFonts w:ascii="Times New Roman" w:hAnsi="Times New Roman"/>
          <w:sz w:val="22"/>
        </w:rPr>
        <w:t xml:space="preserve"> and 0 otherwise.</w:t>
      </w:r>
    </w:p>
    <w:p w14:paraId="56C50436" w14:textId="77777777" w:rsidR="00D97C95" w:rsidRDefault="00D97C95" w:rsidP="001476FA">
      <w:pPr>
        <w:rPr>
          <w:rFonts w:ascii="Times New Roman" w:hAnsi="Times New Roman"/>
          <w:sz w:val="22"/>
        </w:rPr>
      </w:pPr>
    </w:p>
    <w:p w14:paraId="2FDFFCFA" w14:textId="2813E234" w:rsidR="00E52325" w:rsidRPr="00E52325" w:rsidRDefault="00E52325" w:rsidP="00E52325">
      <w:pPr>
        <w:tabs>
          <w:tab w:val="left" w:pos="360"/>
        </w:tabs>
        <w:rPr>
          <w:rFonts w:ascii="Times New Roman" w:hAnsi="Times New Roman"/>
          <w:color w:val="FF0000"/>
          <w:sz w:val="22"/>
        </w:rPr>
      </w:pPr>
      <w:r w:rsidRPr="00E52325">
        <w:rPr>
          <w:rFonts w:ascii="Times New Roman" w:hAnsi="Times New Roman"/>
          <w:color w:val="FF0000"/>
          <w:sz w:val="22"/>
        </w:rPr>
        <w:tab/>
        <w:t xml:space="preserve">STATA: </w:t>
      </w:r>
    </w:p>
    <w:p w14:paraId="04A9E345" w14:textId="77777777" w:rsidR="00C606CF" w:rsidRDefault="00E52325" w:rsidP="00E52325">
      <w:pPr>
        <w:tabs>
          <w:tab w:val="left" w:pos="360"/>
        </w:tabs>
        <w:rPr>
          <w:rFonts w:ascii="Times New Roman" w:hAnsi="Times New Roman"/>
          <w:color w:val="FF0000"/>
          <w:sz w:val="22"/>
        </w:rPr>
      </w:pPr>
      <w:r w:rsidRPr="00E52325">
        <w:rPr>
          <w:rFonts w:ascii="Times New Roman" w:hAnsi="Times New Roman"/>
          <w:color w:val="FF0000"/>
          <w:sz w:val="22"/>
        </w:rPr>
        <w:tab/>
      </w:r>
    </w:p>
    <w:p w14:paraId="4468BDC9" w14:textId="77777777" w:rsidR="00C606CF" w:rsidRDefault="00C606CF" w:rsidP="00E52325">
      <w:pPr>
        <w:tabs>
          <w:tab w:val="left" w:pos="360"/>
        </w:tabs>
        <w:rPr>
          <w:rFonts w:ascii="Courier New" w:hAnsi="Courier New" w:cs="Courier New"/>
          <w:color w:val="FF0000"/>
          <w:sz w:val="16"/>
          <w:szCs w:val="16"/>
        </w:rPr>
      </w:pPr>
      <w:r>
        <w:rPr>
          <w:rFonts w:ascii="Times New Roman" w:hAnsi="Times New Roman"/>
          <w:color w:val="FF0000"/>
          <w:sz w:val="22"/>
        </w:rPr>
        <w:tab/>
      </w:r>
      <w:r>
        <w:rPr>
          <w:rFonts w:ascii="Courier New" w:hAnsi="Courier New" w:cs="Courier New"/>
          <w:color w:val="FF0000"/>
          <w:sz w:val="16"/>
          <w:szCs w:val="16"/>
        </w:rPr>
        <w:t>regress y i.time</w:t>
      </w:r>
    </w:p>
    <w:p w14:paraId="335273D1" w14:textId="77777777" w:rsidR="00C606CF" w:rsidRDefault="00C606CF" w:rsidP="00E52325">
      <w:pPr>
        <w:tabs>
          <w:tab w:val="left" w:pos="360"/>
        </w:tabs>
        <w:rPr>
          <w:rFonts w:ascii="Courier New" w:hAnsi="Courier New" w:cs="Courier New"/>
          <w:color w:val="FF0000"/>
          <w:sz w:val="16"/>
          <w:szCs w:val="16"/>
        </w:rPr>
      </w:pPr>
      <w:r>
        <w:rPr>
          <w:rFonts w:ascii="Courier New" w:hAnsi="Courier New" w:cs="Courier New"/>
          <w:color w:val="FF0000"/>
          <w:sz w:val="16"/>
          <w:szCs w:val="16"/>
        </w:rPr>
        <w:tab/>
        <w:t>predict resid, resid</w:t>
      </w:r>
    </w:p>
    <w:p w14:paraId="6D3F155F" w14:textId="0C0A3B14" w:rsidR="00E52325" w:rsidRPr="00E52325" w:rsidRDefault="00C606CF" w:rsidP="00E52325">
      <w:pPr>
        <w:tabs>
          <w:tab w:val="left" w:pos="360"/>
        </w:tabs>
        <w:rPr>
          <w:rFonts w:ascii="Courier New" w:hAnsi="Courier New" w:cs="Courier New"/>
          <w:color w:val="FF0000"/>
          <w:sz w:val="16"/>
          <w:szCs w:val="16"/>
        </w:rPr>
      </w:pPr>
      <w:r>
        <w:rPr>
          <w:rFonts w:ascii="Courier New" w:hAnsi="Courier New" w:cs="Courier New"/>
          <w:color w:val="FF0000"/>
          <w:sz w:val="16"/>
          <w:szCs w:val="16"/>
        </w:rPr>
        <w:tab/>
      </w:r>
      <w:r w:rsidR="00E52325" w:rsidRPr="00E52325">
        <w:rPr>
          <w:rFonts w:ascii="Courier New" w:hAnsi="Courier New" w:cs="Courier New"/>
          <w:color w:val="FF0000"/>
          <w:sz w:val="16"/>
          <w:szCs w:val="16"/>
        </w:rPr>
        <w:t>autocor resid time id</w:t>
      </w:r>
    </w:p>
    <w:p w14:paraId="2823CB22" w14:textId="77777777" w:rsidR="00E52325" w:rsidRPr="00E52325" w:rsidRDefault="00E52325" w:rsidP="00E52325">
      <w:pPr>
        <w:tabs>
          <w:tab w:val="left" w:pos="360"/>
        </w:tabs>
        <w:rPr>
          <w:rFonts w:ascii="Courier New" w:hAnsi="Courier New" w:cs="Courier New"/>
          <w:color w:val="FF0000"/>
          <w:sz w:val="16"/>
          <w:szCs w:val="16"/>
        </w:rPr>
      </w:pPr>
      <w:r w:rsidRPr="00E52325">
        <w:rPr>
          <w:rFonts w:ascii="Courier New" w:hAnsi="Courier New" w:cs="Courier New"/>
          <w:color w:val="FF0000"/>
          <w:sz w:val="16"/>
          <w:szCs w:val="16"/>
        </w:rPr>
        <w:t xml:space="preserve">             |    time1    time2    time3    time4    time5</w:t>
      </w:r>
    </w:p>
    <w:p w14:paraId="0034A74E" w14:textId="77777777" w:rsidR="00E52325" w:rsidRPr="00E52325" w:rsidRDefault="00E52325" w:rsidP="00E52325">
      <w:pPr>
        <w:tabs>
          <w:tab w:val="left" w:pos="360"/>
        </w:tabs>
        <w:rPr>
          <w:rFonts w:ascii="Courier New" w:hAnsi="Courier New" w:cs="Courier New"/>
          <w:color w:val="FF0000"/>
          <w:sz w:val="16"/>
          <w:szCs w:val="16"/>
        </w:rPr>
      </w:pPr>
      <w:r w:rsidRPr="00E52325">
        <w:rPr>
          <w:rFonts w:ascii="Courier New" w:hAnsi="Courier New" w:cs="Courier New"/>
          <w:color w:val="FF0000"/>
          <w:sz w:val="16"/>
          <w:szCs w:val="16"/>
        </w:rPr>
        <w:t>-------------+---------------------------------------------</w:t>
      </w:r>
    </w:p>
    <w:p w14:paraId="7F03078A" w14:textId="77777777" w:rsidR="00E52325" w:rsidRPr="00E52325" w:rsidRDefault="00E52325" w:rsidP="00E52325">
      <w:pPr>
        <w:tabs>
          <w:tab w:val="left" w:pos="360"/>
        </w:tabs>
        <w:rPr>
          <w:rFonts w:ascii="Courier New" w:hAnsi="Courier New" w:cs="Courier New"/>
          <w:color w:val="FF0000"/>
          <w:sz w:val="16"/>
          <w:szCs w:val="16"/>
        </w:rPr>
      </w:pPr>
      <w:r w:rsidRPr="00E52325">
        <w:rPr>
          <w:rFonts w:ascii="Courier New" w:hAnsi="Courier New" w:cs="Courier New"/>
          <w:color w:val="FF0000"/>
          <w:sz w:val="16"/>
          <w:szCs w:val="16"/>
        </w:rPr>
        <w:t xml:space="preserve">       time1 |   1.0000 </w:t>
      </w:r>
    </w:p>
    <w:p w14:paraId="32453FC8" w14:textId="77777777" w:rsidR="00E52325" w:rsidRPr="00E52325" w:rsidRDefault="00E52325" w:rsidP="00E52325">
      <w:pPr>
        <w:tabs>
          <w:tab w:val="left" w:pos="360"/>
        </w:tabs>
        <w:rPr>
          <w:rFonts w:ascii="Courier New" w:hAnsi="Courier New" w:cs="Courier New"/>
          <w:color w:val="FF0000"/>
          <w:sz w:val="16"/>
          <w:szCs w:val="16"/>
        </w:rPr>
      </w:pPr>
      <w:r w:rsidRPr="00E52325">
        <w:rPr>
          <w:rFonts w:ascii="Courier New" w:hAnsi="Courier New" w:cs="Courier New"/>
          <w:color w:val="FF0000"/>
          <w:sz w:val="16"/>
          <w:szCs w:val="16"/>
        </w:rPr>
        <w:t xml:space="preserve">       time2 |   0.8292   1.0000 </w:t>
      </w:r>
    </w:p>
    <w:p w14:paraId="25ACAD1B" w14:textId="77777777" w:rsidR="00E52325" w:rsidRPr="00E52325" w:rsidRDefault="00E52325" w:rsidP="00E52325">
      <w:pPr>
        <w:tabs>
          <w:tab w:val="left" w:pos="360"/>
        </w:tabs>
        <w:rPr>
          <w:rFonts w:ascii="Courier New" w:hAnsi="Courier New" w:cs="Courier New"/>
          <w:color w:val="FF0000"/>
          <w:sz w:val="16"/>
          <w:szCs w:val="16"/>
        </w:rPr>
      </w:pPr>
      <w:r w:rsidRPr="00E52325">
        <w:rPr>
          <w:rFonts w:ascii="Courier New" w:hAnsi="Courier New" w:cs="Courier New"/>
          <w:color w:val="FF0000"/>
          <w:sz w:val="16"/>
          <w:szCs w:val="16"/>
        </w:rPr>
        <w:t xml:space="preserve">       time3 |   0.7929   0.8561   1.0000 </w:t>
      </w:r>
    </w:p>
    <w:p w14:paraId="6C79A94A" w14:textId="77777777" w:rsidR="00E52325" w:rsidRPr="00E52325" w:rsidRDefault="00E52325" w:rsidP="00E52325">
      <w:pPr>
        <w:tabs>
          <w:tab w:val="left" w:pos="360"/>
        </w:tabs>
        <w:rPr>
          <w:rFonts w:ascii="Courier New" w:hAnsi="Courier New" w:cs="Courier New"/>
          <w:color w:val="FF0000"/>
          <w:sz w:val="16"/>
          <w:szCs w:val="16"/>
        </w:rPr>
      </w:pPr>
      <w:r w:rsidRPr="00E52325">
        <w:rPr>
          <w:rFonts w:ascii="Courier New" w:hAnsi="Courier New" w:cs="Courier New"/>
          <w:color w:val="FF0000"/>
          <w:sz w:val="16"/>
          <w:szCs w:val="16"/>
        </w:rPr>
        <w:t xml:space="preserve">       time4 |   0.7491   0.8144   0.8816   1.0000 </w:t>
      </w:r>
    </w:p>
    <w:p w14:paraId="12607CD6" w14:textId="77777777" w:rsidR="00E52325" w:rsidRPr="00E52325" w:rsidRDefault="00E52325" w:rsidP="00E52325">
      <w:pPr>
        <w:tabs>
          <w:tab w:val="left" w:pos="360"/>
        </w:tabs>
        <w:rPr>
          <w:rFonts w:ascii="Courier New" w:hAnsi="Courier New" w:cs="Courier New"/>
          <w:color w:val="FF0000"/>
          <w:sz w:val="16"/>
          <w:szCs w:val="16"/>
        </w:rPr>
      </w:pPr>
      <w:r w:rsidRPr="00E52325">
        <w:rPr>
          <w:rFonts w:ascii="Courier New" w:hAnsi="Courier New" w:cs="Courier New"/>
          <w:color w:val="FF0000"/>
          <w:sz w:val="16"/>
          <w:szCs w:val="16"/>
        </w:rPr>
        <w:t xml:space="preserve">       time5 |   0.7087   0.6830   0.7837   0.8485   1.0000 </w:t>
      </w:r>
    </w:p>
    <w:p w14:paraId="1AA1E873" w14:textId="77777777" w:rsidR="00E52325" w:rsidRPr="00E52325" w:rsidRDefault="00E52325" w:rsidP="00E52325">
      <w:pPr>
        <w:tabs>
          <w:tab w:val="left" w:pos="360"/>
        </w:tabs>
        <w:rPr>
          <w:rFonts w:ascii="Courier New" w:hAnsi="Courier New" w:cs="Courier New"/>
          <w:color w:val="FF0000"/>
          <w:sz w:val="16"/>
          <w:szCs w:val="16"/>
        </w:rPr>
      </w:pPr>
    </w:p>
    <w:p w14:paraId="505F3AED" w14:textId="77777777" w:rsidR="00E52325" w:rsidRPr="00E52325" w:rsidRDefault="00E52325" w:rsidP="00E52325">
      <w:pPr>
        <w:tabs>
          <w:tab w:val="left" w:pos="360"/>
        </w:tabs>
        <w:rPr>
          <w:rFonts w:ascii="Courier New" w:hAnsi="Courier New" w:cs="Courier New"/>
          <w:color w:val="FF0000"/>
          <w:sz w:val="16"/>
          <w:szCs w:val="16"/>
        </w:rPr>
      </w:pPr>
      <w:r w:rsidRPr="00E52325">
        <w:rPr>
          <w:rFonts w:ascii="Courier New" w:hAnsi="Courier New" w:cs="Courier New"/>
          <w:color w:val="FF0000"/>
          <w:sz w:val="16"/>
          <w:szCs w:val="16"/>
        </w:rPr>
        <w:t xml:space="preserve">     +----------+</w:t>
      </w:r>
    </w:p>
    <w:p w14:paraId="706463F2" w14:textId="77777777" w:rsidR="00E52325" w:rsidRPr="00E52325" w:rsidRDefault="00E52325" w:rsidP="00E52325">
      <w:pPr>
        <w:tabs>
          <w:tab w:val="left" w:pos="360"/>
        </w:tabs>
        <w:rPr>
          <w:rFonts w:ascii="Courier New" w:hAnsi="Courier New" w:cs="Courier New"/>
          <w:color w:val="FF0000"/>
          <w:sz w:val="16"/>
          <w:szCs w:val="16"/>
        </w:rPr>
      </w:pPr>
      <w:r w:rsidRPr="00E52325">
        <w:rPr>
          <w:rFonts w:ascii="Courier New" w:hAnsi="Courier New" w:cs="Courier New"/>
          <w:color w:val="FF0000"/>
          <w:sz w:val="16"/>
          <w:szCs w:val="16"/>
        </w:rPr>
        <w:t xml:space="preserve">     |      acf |</w:t>
      </w:r>
    </w:p>
    <w:p w14:paraId="565B308D" w14:textId="77777777" w:rsidR="00E52325" w:rsidRPr="00E52325" w:rsidRDefault="00E52325" w:rsidP="00E52325">
      <w:pPr>
        <w:tabs>
          <w:tab w:val="left" w:pos="360"/>
        </w:tabs>
        <w:rPr>
          <w:rFonts w:ascii="Courier New" w:hAnsi="Courier New" w:cs="Courier New"/>
          <w:color w:val="FF0000"/>
          <w:sz w:val="16"/>
          <w:szCs w:val="16"/>
        </w:rPr>
      </w:pPr>
      <w:r w:rsidRPr="00E52325">
        <w:rPr>
          <w:rFonts w:ascii="Courier New" w:hAnsi="Courier New" w:cs="Courier New"/>
          <w:color w:val="FF0000"/>
          <w:sz w:val="16"/>
          <w:szCs w:val="16"/>
        </w:rPr>
        <w:t xml:space="preserve">     |----------|</w:t>
      </w:r>
    </w:p>
    <w:p w14:paraId="036271CF" w14:textId="77777777" w:rsidR="00E52325" w:rsidRPr="00E52325" w:rsidRDefault="00E52325" w:rsidP="00E52325">
      <w:pPr>
        <w:tabs>
          <w:tab w:val="left" w:pos="360"/>
        </w:tabs>
        <w:rPr>
          <w:rFonts w:ascii="Courier New" w:hAnsi="Courier New" w:cs="Courier New"/>
          <w:color w:val="FF0000"/>
          <w:sz w:val="16"/>
          <w:szCs w:val="16"/>
        </w:rPr>
      </w:pPr>
      <w:r w:rsidRPr="00E52325">
        <w:rPr>
          <w:rFonts w:ascii="Courier New" w:hAnsi="Courier New" w:cs="Courier New"/>
          <w:color w:val="FF0000"/>
          <w:sz w:val="16"/>
          <w:szCs w:val="16"/>
        </w:rPr>
        <w:t xml:space="preserve">  1. | .8499038 |</w:t>
      </w:r>
    </w:p>
    <w:p w14:paraId="72B4CAD8" w14:textId="77777777" w:rsidR="00E52325" w:rsidRPr="00E52325" w:rsidRDefault="00E52325" w:rsidP="00E52325">
      <w:pPr>
        <w:tabs>
          <w:tab w:val="left" w:pos="360"/>
        </w:tabs>
        <w:rPr>
          <w:rFonts w:ascii="Courier New" w:hAnsi="Courier New" w:cs="Courier New"/>
          <w:color w:val="FF0000"/>
          <w:sz w:val="16"/>
          <w:szCs w:val="16"/>
        </w:rPr>
      </w:pPr>
      <w:r w:rsidRPr="00E52325">
        <w:rPr>
          <w:rFonts w:ascii="Courier New" w:hAnsi="Courier New" w:cs="Courier New"/>
          <w:color w:val="FF0000"/>
          <w:sz w:val="16"/>
          <w:szCs w:val="16"/>
        </w:rPr>
        <w:t xml:space="preserve">  2. | .7952311 |</w:t>
      </w:r>
    </w:p>
    <w:p w14:paraId="1CD6A699" w14:textId="77777777" w:rsidR="00E52325" w:rsidRPr="00E52325" w:rsidRDefault="00E52325" w:rsidP="00E52325">
      <w:pPr>
        <w:tabs>
          <w:tab w:val="left" w:pos="360"/>
        </w:tabs>
        <w:rPr>
          <w:rFonts w:ascii="Courier New" w:hAnsi="Courier New" w:cs="Courier New"/>
          <w:color w:val="FF0000"/>
          <w:sz w:val="16"/>
          <w:szCs w:val="16"/>
        </w:rPr>
      </w:pPr>
      <w:r w:rsidRPr="00E52325">
        <w:rPr>
          <w:rFonts w:ascii="Courier New" w:hAnsi="Courier New" w:cs="Courier New"/>
          <w:color w:val="FF0000"/>
          <w:sz w:val="16"/>
          <w:szCs w:val="16"/>
        </w:rPr>
        <w:t xml:space="preserve">  3. | .7153096 |</w:t>
      </w:r>
    </w:p>
    <w:p w14:paraId="71C2053C" w14:textId="77777777" w:rsidR="00E52325" w:rsidRPr="00E52325" w:rsidRDefault="00E52325" w:rsidP="00E52325">
      <w:pPr>
        <w:tabs>
          <w:tab w:val="left" w:pos="360"/>
        </w:tabs>
        <w:rPr>
          <w:rFonts w:ascii="Courier New" w:hAnsi="Courier New" w:cs="Courier New"/>
          <w:color w:val="FF0000"/>
          <w:sz w:val="16"/>
          <w:szCs w:val="16"/>
        </w:rPr>
      </w:pPr>
      <w:r w:rsidRPr="00E52325">
        <w:rPr>
          <w:rFonts w:ascii="Courier New" w:hAnsi="Courier New" w:cs="Courier New"/>
          <w:color w:val="FF0000"/>
          <w:sz w:val="16"/>
          <w:szCs w:val="16"/>
        </w:rPr>
        <w:t xml:space="preserve">  4. | .7086982 |</w:t>
      </w:r>
    </w:p>
    <w:p w14:paraId="0D055852" w14:textId="3B4FBDD7" w:rsidR="00E52325" w:rsidRPr="00E52325" w:rsidRDefault="00E52325" w:rsidP="00E52325">
      <w:pPr>
        <w:tabs>
          <w:tab w:val="left" w:pos="360"/>
        </w:tabs>
        <w:rPr>
          <w:rFonts w:ascii="Courier New" w:hAnsi="Courier New" w:cs="Courier New"/>
          <w:color w:val="FF0000"/>
          <w:sz w:val="16"/>
          <w:szCs w:val="16"/>
        </w:rPr>
      </w:pPr>
      <w:r w:rsidRPr="00E52325">
        <w:rPr>
          <w:rFonts w:ascii="Courier New" w:hAnsi="Courier New" w:cs="Courier New"/>
          <w:color w:val="FF0000"/>
          <w:sz w:val="16"/>
          <w:szCs w:val="16"/>
        </w:rPr>
        <w:t xml:space="preserve">     +----------+</w:t>
      </w:r>
    </w:p>
    <w:p w14:paraId="5F3F5EA3" w14:textId="77777777" w:rsidR="00D97C95" w:rsidRDefault="00D97C95" w:rsidP="001476FA">
      <w:pPr>
        <w:rPr>
          <w:rFonts w:ascii="Times New Roman" w:hAnsi="Times New Roman"/>
          <w:sz w:val="22"/>
        </w:rPr>
      </w:pPr>
    </w:p>
    <w:p w14:paraId="701964DB" w14:textId="1BFE06FD" w:rsidR="00E52325" w:rsidRDefault="00E52325" w:rsidP="001476FA">
      <w:pPr>
        <w:rPr>
          <w:rFonts w:ascii="Times New Roman" w:hAnsi="Times New Roman"/>
          <w:sz w:val="22"/>
        </w:rPr>
      </w:pPr>
      <w:r>
        <w:rPr>
          <w:rFonts w:ascii="Times New Roman" w:hAnsi="Times New Roman"/>
          <w:noProof/>
          <w:sz w:val="22"/>
        </w:rPr>
        <w:drawing>
          <wp:inline distT="0" distB="0" distL="0" distR="0" wp14:anchorId="6E0F7302" wp14:editId="004B5405">
            <wp:extent cx="5486400"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48958"/>
                    <a:stretch/>
                  </pic:blipFill>
                  <pic:spPr bwMode="auto">
                    <a:xfrm>
                      <a:off x="0" y="0"/>
                      <a:ext cx="5486400" cy="1866900"/>
                    </a:xfrm>
                    <a:prstGeom prst="rect">
                      <a:avLst/>
                    </a:prstGeom>
                    <a:noFill/>
                    <a:ln>
                      <a:noFill/>
                    </a:ln>
                    <a:extLst>
                      <a:ext uri="{53640926-AAD7-44D8-BBD7-CCE9431645EC}">
                        <a14:shadowObscured xmlns:a14="http://schemas.microsoft.com/office/drawing/2010/main"/>
                      </a:ext>
                    </a:extLst>
                  </pic:spPr>
                </pic:pic>
              </a:graphicData>
            </a:graphic>
          </wp:inline>
        </w:drawing>
      </w:r>
    </w:p>
    <w:p w14:paraId="64E2E4DC" w14:textId="77777777" w:rsidR="00E52325" w:rsidRDefault="00E52325" w:rsidP="001476FA">
      <w:pPr>
        <w:rPr>
          <w:rFonts w:ascii="Times New Roman" w:hAnsi="Times New Roman"/>
          <w:sz w:val="22"/>
        </w:rPr>
      </w:pPr>
    </w:p>
    <w:p w14:paraId="6F72A9BB" w14:textId="50DE90BC" w:rsidR="00E52325" w:rsidRPr="00E52325" w:rsidRDefault="00E52325" w:rsidP="00E52325">
      <w:pPr>
        <w:tabs>
          <w:tab w:val="left" w:pos="360"/>
          <w:tab w:val="left" w:pos="450"/>
        </w:tabs>
        <w:rPr>
          <w:rFonts w:ascii="Courier New" w:hAnsi="Courier New" w:cs="Courier New"/>
          <w:color w:val="FF0000"/>
          <w:sz w:val="16"/>
          <w:szCs w:val="16"/>
        </w:rPr>
      </w:pPr>
      <w:r w:rsidRPr="00E52325">
        <w:rPr>
          <w:rFonts w:ascii="Courier New" w:hAnsi="Courier New" w:cs="Courier New"/>
          <w:color w:val="FF0000"/>
          <w:sz w:val="16"/>
          <w:szCs w:val="16"/>
        </w:rPr>
        <w:tab/>
        <w:t>R:</w:t>
      </w:r>
    </w:p>
    <w:p w14:paraId="25738A36" w14:textId="0B22BC15" w:rsidR="00E52325" w:rsidRPr="00E52325" w:rsidRDefault="00E52325" w:rsidP="00E52325">
      <w:pPr>
        <w:tabs>
          <w:tab w:val="left" w:pos="360"/>
          <w:tab w:val="left" w:pos="450"/>
        </w:tabs>
        <w:rPr>
          <w:rFonts w:ascii="Courier New" w:hAnsi="Courier New" w:cs="Courier New"/>
          <w:color w:val="FF0000"/>
          <w:sz w:val="16"/>
          <w:szCs w:val="16"/>
        </w:rPr>
      </w:pPr>
      <w:r w:rsidRPr="00E52325">
        <w:rPr>
          <w:rFonts w:ascii="Courier New" w:hAnsi="Courier New" w:cs="Courier New"/>
          <w:color w:val="FF0000"/>
          <w:sz w:val="16"/>
          <w:szCs w:val="16"/>
        </w:rPr>
        <w:tab/>
        <w:t>fit &lt;- gls(y~as.factor(time),long)</w:t>
      </w:r>
    </w:p>
    <w:p w14:paraId="5C8A0C90" w14:textId="5E55285C" w:rsidR="00E52325" w:rsidRPr="00E52325" w:rsidRDefault="00E52325" w:rsidP="00E52325">
      <w:pPr>
        <w:tabs>
          <w:tab w:val="left" w:pos="360"/>
          <w:tab w:val="left" w:pos="450"/>
        </w:tabs>
        <w:rPr>
          <w:rFonts w:ascii="Courier New" w:hAnsi="Courier New" w:cs="Courier New"/>
          <w:color w:val="FF0000"/>
          <w:sz w:val="16"/>
          <w:szCs w:val="16"/>
        </w:rPr>
      </w:pPr>
      <w:r w:rsidRPr="00E52325">
        <w:rPr>
          <w:rFonts w:ascii="Courier New" w:hAnsi="Courier New" w:cs="Courier New"/>
          <w:color w:val="FF0000"/>
          <w:sz w:val="16"/>
          <w:szCs w:val="16"/>
        </w:rPr>
        <w:tab/>
        <w:t>ACF(fit,form=~1| id)</w:t>
      </w:r>
    </w:p>
    <w:p w14:paraId="3710CD13" w14:textId="6FD1AB63" w:rsidR="00E52325" w:rsidRPr="00E52325" w:rsidRDefault="00E52325" w:rsidP="00E52325">
      <w:pPr>
        <w:tabs>
          <w:tab w:val="left" w:pos="360"/>
          <w:tab w:val="left" w:pos="450"/>
        </w:tabs>
        <w:rPr>
          <w:rFonts w:ascii="Courier New" w:hAnsi="Courier New" w:cs="Courier New"/>
          <w:color w:val="FF0000"/>
          <w:sz w:val="16"/>
          <w:szCs w:val="16"/>
        </w:rPr>
      </w:pPr>
      <w:r>
        <w:rPr>
          <w:rFonts w:ascii="Courier New" w:hAnsi="Courier New" w:cs="Courier New"/>
          <w:color w:val="FF0000"/>
          <w:sz w:val="16"/>
          <w:szCs w:val="16"/>
        </w:rPr>
        <w:tab/>
      </w:r>
      <w:r w:rsidRPr="00E52325">
        <w:rPr>
          <w:rFonts w:ascii="Courier New" w:hAnsi="Courier New" w:cs="Courier New"/>
          <w:color w:val="FF0000"/>
          <w:sz w:val="16"/>
          <w:szCs w:val="16"/>
        </w:rPr>
        <w:t xml:space="preserve">  lag       ACF</w:t>
      </w:r>
    </w:p>
    <w:p w14:paraId="1A9826CC" w14:textId="59A8FAB6" w:rsidR="00E52325" w:rsidRPr="00E52325" w:rsidRDefault="00E52325" w:rsidP="00E52325">
      <w:pPr>
        <w:tabs>
          <w:tab w:val="left" w:pos="360"/>
          <w:tab w:val="left" w:pos="450"/>
        </w:tabs>
        <w:rPr>
          <w:rFonts w:ascii="Courier New" w:hAnsi="Courier New" w:cs="Courier New"/>
          <w:color w:val="FF0000"/>
          <w:sz w:val="16"/>
          <w:szCs w:val="16"/>
        </w:rPr>
      </w:pPr>
      <w:r>
        <w:rPr>
          <w:rFonts w:ascii="Courier New" w:hAnsi="Courier New" w:cs="Courier New"/>
          <w:color w:val="FF0000"/>
          <w:sz w:val="16"/>
          <w:szCs w:val="16"/>
        </w:rPr>
        <w:tab/>
      </w:r>
      <w:r w:rsidRPr="00E52325">
        <w:rPr>
          <w:rFonts w:ascii="Courier New" w:hAnsi="Courier New" w:cs="Courier New"/>
          <w:color w:val="FF0000"/>
          <w:sz w:val="16"/>
          <w:szCs w:val="16"/>
        </w:rPr>
        <w:t>1   0 1.0000000</w:t>
      </w:r>
    </w:p>
    <w:p w14:paraId="5A15323B" w14:textId="42A6FACC" w:rsidR="00E52325" w:rsidRPr="00E52325" w:rsidRDefault="00E52325" w:rsidP="00E52325">
      <w:pPr>
        <w:tabs>
          <w:tab w:val="left" w:pos="360"/>
          <w:tab w:val="left" w:pos="450"/>
        </w:tabs>
        <w:rPr>
          <w:rFonts w:ascii="Courier New" w:hAnsi="Courier New" w:cs="Courier New"/>
          <w:color w:val="FF0000"/>
          <w:sz w:val="16"/>
          <w:szCs w:val="16"/>
        </w:rPr>
      </w:pPr>
      <w:r>
        <w:rPr>
          <w:rFonts w:ascii="Courier New" w:hAnsi="Courier New" w:cs="Courier New"/>
          <w:color w:val="FF0000"/>
          <w:sz w:val="16"/>
          <w:szCs w:val="16"/>
        </w:rPr>
        <w:tab/>
      </w:r>
      <w:r w:rsidRPr="00E52325">
        <w:rPr>
          <w:rFonts w:ascii="Courier New" w:hAnsi="Courier New" w:cs="Courier New"/>
          <w:color w:val="FF0000"/>
          <w:sz w:val="16"/>
          <w:szCs w:val="16"/>
        </w:rPr>
        <w:t>2   1 0.8357603</w:t>
      </w:r>
    </w:p>
    <w:p w14:paraId="7A34DE44" w14:textId="1AF0466B" w:rsidR="00E52325" w:rsidRPr="00E52325" w:rsidRDefault="00E52325" w:rsidP="00E52325">
      <w:pPr>
        <w:tabs>
          <w:tab w:val="left" w:pos="360"/>
          <w:tab w:val="left" w:pos="450"/>
        </w:tabs>
        <w:rPr>
          <w:rFonts w:ascii="Courier New" w:hAnsi="Courier New" w:cs="Courier New"/>
          <w:color w:val="FF0000"/>
          <w:sz w:val="16"/>
          <w:szCs w:val="16"/>
        </w:rPr>
      </w:pPr>
      <w:r>
        <w:rPr>
          <w:rFonts w:ascii="Courier New" w:hAnsi="Courier New" w:cs="Courier New"/>
          <w:color w:val="FF0000"/>
          <w:sz w:val="16"/>
          <w:szCs w:val="16"/>
        </w:rPr>
        <w:tab/>
      </w:r>
      <w:r w:rsidRPr="00E52325">
        <w:rPr>
          <w:rFonts w:ascii="Courier New" w:hAnsi="Courier New" w:cs="Courier New"/>
          <w:color w:val="FF0000"/>
          <w:sz w:val="16"/>
          <w:szCs w:val="16"/>
        </w:rPr>
        <w:t>3   2 0.7893926</w:t>
      </w:r>
    </w:p>
    <w:p w14:paraId="593FD8ED" w14:textId="0ECA3657" w:rsidR="00E52325" w:rsidRPr="00E52325" w:rsidRDefault="00E52325" w:rsidP="00E52325">
      <w:pPr>
        <w:tabs>
          <w:tab w:val="left" w:pos="360"/>
          <w:tab w:val="left" w:pos="450"/>
        </w:tabs>
        <w:rPr>
          <w:rFonts w:ascii="Courier New" w:hAnsi="Courier New" w:cs="Courier New"/>
          <w:color w:val="FF0000"/>
          <w:sz w:val="16"/>
          <w:szCs w:val="16"/>
        </w:rPr>
      </w:pPr>
      <w:r>
        <w:rPr>
          <w:rFonts w:ascii="Courier New" w:hAnsi="Courier New" w:cs="Courier New"/>
          <w:color w:val="FF0000"/>
          <w:sz w:val="16"/>
          <w:szCs w:val="16"/>
        </w:rPr>
        <w:tab/>
      </w:r>
      <w:r w:rsidRPr="00E52325">
        <w:rPr>
          <w:rFonts w:ascii="Courier New" w:hAnsi="Courier New" w:cs="Courier New"/>
          <w:color w:val="FF0000"/>
          <w:sz w:val="16"/>
          <w:szCs w:val="16"/>
        </w:rPr>
        <w:t>4   3 0.7233078</w:t>
      </w:r>
    </w:p>
    <w:p w14:paraId="1E3420E4" w14:textId="7E93554F" w:rsidR="00E52325" w:rsidRPr="00E52325" w:rsidRDefault="00E52325" w:rsidP="00E52325">
      <w:pPr>
        <w:tabs>
          <w:tab w:val="left" w:pos="360"/>
          <w:tab w:val="left" w:pos="450"/>
        </w:tabs>
        <w:rPr>
          <w:rFonts w:ascii="Courier New" w:hAnsi="Courier New" w:cs="Courier New"/>
          <w:color w:val="FF0000"/>
          <w:sz w:val="16"/>
          <w:szCs w:val="16"/>
        </w:rPr>
      </w:pPr>
      <w:r>
        <w:rPr>
          <w:rFonts w:ascii="Courier New" w:hAnsi="Courier New" w:cs="Courier New"/>
          <w:color w:val="FF0000"/>
          <w:sz w:val="16"/>
          <w:szCs w:val="16"/>
        </w:rPr>
        <w:tab/>
      </w:r>
      <w:r w:rsidRPr="00E52325">
        <w:rPr>
          <w:rFonts w:ascii="Courier New" w:hAnsi="Courier New" w:cs="Courier New"/>
          <w:color w:val="FF0000"/>
          <w:sz w:val="16"/>
          <w:szCs w:val="16"/>
        </w:rPr>
        <w:t>5   4 0.7389423</w:t>
      </w:r>
    </w:p>
    <w:p w14:paraId="193F1FB2" w14:textId="77777777" w:rsidR="00E52325" w:rsidRPr="001476FA" w:rsidRDefault="00E52325" w:rsidP="001476FA">
      <w:pPr>
        <w:rPr>
          <w:rFonts w:ascii="Times New Roman" w:hAnsi="Times New Roman"/>
          <w:sz w:val="22"/>
        </w:rPr>
      </w:pPr>
    </w:p>
    <w:p w14:paraId="630CDF74" w14:textId="5C53BA92" w:rsidR="001476FA" w:rsidRDefault="001476FA" w:rsidP="001476FA">
      <w:pPr>
        <w:pStyle w:val="ListParagraph"/>
        <w:ind w:left="360"/>
        <w:rPr>
          <w:rFonts w:ascii="Times New Roman" w:hAnsi="Times New Roman"/>
          <w:sz w:val="22"/>
        </w:rPr>
      </w:pPr>
      <w:r>
        <w:rPr>
          <w:rFonts w:ascii="Times New Roman" w:hAnsi="Times New Roman"/>
          <w:sz w:val="22"/>
        </w:rPr>
        <w:t>In this sample of 100 critical illness survivors, what is the estimated lag 1 correlation?  Does this correlation estimate Corr(Y</w:t>
      </w:r>
      <w:r>
        <w:rPr>
          <w:rFonts w:ascii="Times New Roman" w:hAnsi="Times New Roman"/>
          <w:sz w:val="22"/>
          <w:vertAlign w:val="subscript"/>
        </w:rPr>
        <w:t>i1</w:t>
      </w:r>
      <w:r>
        <w:rPr>
          <w:rFonts w:ascii="Times New Roman" w:hAnsi="Times New Roman"/>
          <w:sz w:val="22"/>
        </w:rPr>
        <w:t>, Y</w:t>
      </w:r>
      <w:r>
        <w:rPr>
          <w:rFonts w:ascii="Times New Roman" w:hAnsi="Times New Roman"/>
          <w:sz w:val="22"/>
          <w:vertAlign w:val="subscript"/>
        </w:rPr>
        <w:t>i2</w:t>
      </w:r>
      <w:r>
        <w:rPr>
          <w:rFonts w:ascii="Times New Roman" w:hAnsi="Times New Roman"/>
          <w:sz w:val="22"/>
        </w:rPr>
        <w:t>)?  Does this correlation estimate any other Corr(Y</w:t>
      </w:r>
      <w:r>
        <w:rPr>
          <w:rFonts w:ascii="Times New Roman" w:hAnsi="Times New Roman"/>
          <w:sz w:val="22"/>
          <w:vertAlign w:val="subscript"/>
        </w:rPr>
        <w:t>ij</w:t>
      </w:r>
      <w:r>
        <w:rPr>
          <w:rFonts w:ascii="Times New Roman" w:hAnsi="Times New Roman"/>
          <w:sz w:val="22"/>
        </w:rPr>
        <w:t>, Y</w:t>
      </w:r>
      <w:r>
        <w:rPr>
          <w:rFonts w:ascii="Times New Roman" w:hAnsi="Times New Roman"/>
          <w:sz w:val="22"/>
          <w:vertAlign w:val="subscript"/>
        </w:rPr>
        <w:t>ik</w:t>
      </w:r>
      <w:r>
        <w:rPr>
          <w:rFonts w:ascii="Times New Roman" w:hAnsi="Times New Roman"/>
          <w:sz w:val="22"/>
        </w:rPr>
        <w:t>)?</w:t>
      </w:r>
    </w:p>
    <w:p w14:paraId="50E7812F" w14:textId="77777777" w:rsidR="001476FA" w:rsidRDefault="001476FA" w:rsidP="001476FA">
      <w:pPr>
        <w:pStyle w:val="ListParagraph"/>
        <w:ind w:left="360"/>
        <w:rPr>
          <w:rFonts w:ascii="Times New Roman" w:hAnsi="Times New Roman"/>
          <w:sz w:val="22"/>
        </w:rPr>
      </w:pPr>
    </w:p>
    <w:p w14:paraId="13294C5B" w14:textId="60BBDC09" w:rsidR="001476FA" w:rsidRPr="00B54A62" w:rsidRDefault="00B54A62" w:rsidP="001476FA">
      <w:pPr>
        <w:pStyle w:val="ListParagraph"/>
        <w:ind w:left="360"/>
        <w:rPr>
          <w:rFonts w:ascii="Times New Roman" w:hAnsi="Times New Roman"/>
          <w:sz w:val="22"/>
        </w:rPr>
      </w:pPr>
      <w:r>
        <w:rPr>
          <w:rFonts w:ascii="Times New Roman" w:hAnsi="Times New Roman"/>
          <w:b/>
          <w:sz w:val="22"/>
        </w:rPr>
        <w:t xml:space="preserve">ANSWER:  </w:t>
      </w:r>
      <w:r>
        <w:rPr>
          <w:rFonts w:ascii="Times New Roman" w:hAnsi="Times New Roman"/>
          <w:sz w:val="22"/>
        </w:rPr>
        <w:t>Using Stata, the estimate is 0.8499 and using R, the estimate is 0.8358.  Yes, this is an estimate of Corr(Y</w:t>
      </w:r>
      <w:r>
        <w:rPr>
          <w:rFonts w:ascii="Times New Roman" w:hAnsi="Times New Roman"/>
          <w:sz w:val="22"/>
          <w:vertAlign w:val="subscript"/>
        </w:rPr>
        <w:t>i1</w:t>
      </w:r>
      <w:r>
        <w:rPr>
          <w:rFonts w:ascii="Times New Roman" w:hAnsi="Times New Roman"/>
          <w:sz w:val="22"/>
        </w:rPr>
        <w:t>, Y</w:t>
      </w:r>
      <w:r>
        <w:rPr>
          <w:rFonts w:ascii="Times New Roman" w:hAnsi="Times New Roman"/>
          <w:sz w:val="22"/>
          <w:vertAlign w:val="subscript"/>
        </w:rPr>
        <w:t>i2</w:t>
      </w:r>
      <w:r>
        <w:rPr>
          <w:rFonts w:ascii="Times New Roman" w:hAnsi="Times New Roman"/>
          <w:sz w:val="22"/>
        </w:rPr>
        <w:t>).  These values are ALSO estimates of Corr(Y</w:t>
      </w:r>
      <w:r>
        <w:rPr>
          <w:rFonts w:ascii="Times New Roman" w:hAnsi="Times New Roman"/>
          <w:sz w:val="22"/>
          <w:vertAlign w:val="subscript"/>
        </w:rPr>
        <w:t>i0</w:t>
      </w:r>
      <w:r>
        <w:rPr>
          <w:rFonts w:ascii="Times New Roman" w:hAnsi="Times New Roman"/>
          <w:sz w:val="22"/>
        </w:rPr>
        <w:t>, Y</w:t>
      </w:r>
      <w:r>
        <w:rPr>
          <w:rFonts w:ascii="Times New Roman" w:hAnsi="Times New Roman"/>
          <w:sz w:val="22"/>
          <w:vertAlign w:val="subscript"/>
        </w:rPr>
        <w:t>i1</w:t>
      </w:r>
      <w:r>
        <w:rPr>
          <w:rFonts w:ascii="Times New Roman" w:hAnsi="Times New Roman"/>
          <w:sz w:val="22"/>
        </w:rPr>
        <w:t>) , Corr(Y</w:t>
      </w:r>
      <w:r>
        <w:rPr>
          <w:rFonts w:ascii="Times New Roman" w:hAnsi="Times New Roman"/>
          <w:sz w:val="22"/>
          <w:vertAlign w:val="subscript"/>
        </w:rPr>
        <w:t>i2</w:t>
      </w:r>
      <w:r>
        <w:rPr>
          <w:rFonts w:ascii="Times New Roman" w:hAnsi="Times New Roman"/>
          <w:sz w:val="22"/>
        </w:rPr>
        <w:t>, Y</w:t>
      </w:r>
      <w:r>
        <w:rPr>
          <w:rFonts w:ascii="Times New Roman" w:hAnsi="Times New Roman"/>
          <w:sz w:val="22"/>
          <w:vertAlign w:val="subscript"/>
        </w:rPr>
        <w:t>i3</w:t>
      </w:r>
      <w:r>
        <w:rPr>
          <w:rFonts w:ascii="Times New Roman" w:hAnsi="Times New Roman"/>
          <w:sz w:val="22"/>
        </w:rPr>
        <w:t>) and Corr(Y</w:t>
      </w:r>
      <w:r>
        <w:rPr>
          <w:rFonts w:ascii="Times New Roman" w:hAnsi="Times New Roman"/>
          <w:sz w:val="22"/>
          <w:vertAlign w:val="subscript"/>
        </w:rPr>
        <w:t>i3</w:t>
      </w:r>
      <w:r>
        <w:rPr>
          <w:rFonts w:ascii="Times New Roman" w:hAnsi="Times New Roman"/>
          <w:sz w:val="22"/>
        </w:rPr>
        <w:t>, Y</w:t>
      </w:r>
      <w:r>
        <w:rPr>
          <w:rFonts w:ascii="Times New Roman" w:hAnsi="Times New Roman"/>
          <w:sz w:val="22"/>
          <w:vertAlign w:val="subscript"/>
        </w:rPr>
        <w:t>i4</w:t>
      </w:r>
      <w:r>
        <w:rPr>
          <w:rFonts w:ascii="Times New Roman" w:hAnsi="Times New Roman"/>
          <w:sz w:val="22"/>
        </w:rPr>
        <w:t>); i.e. Corr(Y</w:t>
      </w:r>
      <w:r>
        <w:rPr>
          <w:rFonts w:ascii="Times New Roman" w:hAnsi="Times New Roman"/>
          <w:sz w:val="22"/>
          <w:vertAlign w:val="subscript"/>
        </w:rPr>
        <w:t>ij</w:t>
      </w:r>
      <w:r>
        <w:rPr>
          <w:rFonts w:ascii="Times New Roman" w:hAnsi="Times New Roman"/>
          <w:sz w:val="22"/>
        </w:rPr>
        <w:t>, Y</w:t>
      </w:r>
      <w:r>
        <w:rPr>
          <w:rFonts w:ascii="Times New Roman" w:hAnsi="Times New Roman"/>
          <w:sz w:val="22"/>
          <w:vertAlign w:val="subscript"/>
        </w:rPr>
        <w:t>ik</w:t>
      </w:r>
      <w:r>
        <w:rPr>
          <w:rFonts w:ascii="Times New Roman" w:hAnsi="Times New Roman"/>
          <w:sz w:val="22"/>
        </w:rPr>
        <w:t xml:space="preserve">) such that </w:t>
      </w:r>
      <w:r>
        <w:rPr>
          <w:rFonts w:ascii="Times New Roman" w:hAnsi="Times New Roman"/>
          <w:i/>
          <w:sz w:val="22"/>
        </w:rPr>
        <w:t>|j-k|=</w:t>
      </w:r>
      <w:r>
        <w:rPr>
          <w:rFonts w:ascii="Times New Roman" w:hAnsi="Times New Roman"/>
          <w:sz w:val="22"/>
        </w:rPr>
        <w:t>1.</w:t>
      </w:r>
    </w:p>
    <w:p w14:paraId="171F3067" w14:textId="77777777" w:rsidR="001476FA" w:rsidRDefault="001476FA" w:rsidP="001476FA">
      <w:pPr>
        <w:pStyle w:val="ListParagraph"/>
        <w:ind w:left="360"/>
        <w:rPr>
          <w:rFonts w:ascii="Times New Roman" w:hAnsi="Times New Roman"/>
          <w:sz w:val="22"/>
        </w:rPr>
      </w:pPr>
    </w:p>
    <w:p w14:paraId="32630651" w14:textId="5DADDCA9" w:rsidR="001476FA" w:rsidRDefault="001476FA" w:rsidP="001476FA">
      <w:pPr>
        <w:pStyle w:val="ListParagraph"/>
        <w:ind w:left="360"/>
        <w:rPr>
          <w:rFonts w:ascii="Times New Roman" w:hAnsi="Times New Roman"/>
          <w:sz w:val="22"/>
        </w:rPr>
      </w:pPr>
      <w:r>
        <w:rPr>
          <w:rFonts w:ascii="Times New Roman" w:hAnsi="Times New Roman"/>
          <w:sz w:val="22"/>
        </w:rPr>
        <w:t>In this sample of 100 critical illness survivors, what is the estimated lag 4 correlation?   What values of Corr(Y</w:t>
      </w:r>
      <w:r>
        <w:rPr>
          <w:rFonts w:ascii="Times New Roman" w:hAnsi="Times New Roman"/>
          <w:sz w:val="22"/>
          <w:vertAlign w:val="subscript"/>
        </w:rPr>
        <w:t>ij</w:t>
      </w:r>
      <w:r>
        <w:rPr>
          <w:rFonts w:ascii="Times New Roman" w:hAnsi="Times New Roman"/>
          <w:sz w:val="22"/>
        </w:rPr>
        <w:t>, Y</w:t>
      </w:r>
      <w:r>
        <w:rPr>
          <w:rFonts w:ascii="Times New Roman" w:hAnsi="Times New Roman"/>
          <w:sz w:val="22"/>
          <w:vertAlign w:val="subscript"/>
        </w:rPr>
        <w:t>ik</w:t>
      </w:r>
      <w:r>
        <w:rPr>
          <w:rFonts w:ascii="Times New Roman" w:hAnsi="Times New Roman"/>
          <w:sz w:val="22"/>
        </w:rPr>
        <w:t>) does this correlation estimate?</w:t>
      </w:r>
    </w:p>
    <w:p w14:paraId="71F7163C" w14:textId="77777777" w:rsidR="001476FA" w:rsidRDefault="001476FA" w:rsidP="001476FA">
      <w:pPr>
        <w:pStyle w:val="ListParagraph"/>
        <w:ind w:left="360"/>
        <w:rPr>
          <w:rFonts w:ascii="Times New Roman" w:hAnsi="Times New Roman"/>
          <w:sz w:val="22"/>
        </w:rPr>
      </w:pPr>
    </w:p>
    <w:p w14:paraId="0332B802" w14:textId="06FDC6D3" w:rsidR="00B54A62" w:rsidRPr="00B54A62" w:rsidRDefault="00B54A62" w:rsidP="001476FA">
      <w:pPr>
        <w:pStyle w:val="ListParagraph"/>
        <w:ind w:left="360"/>
        <w:rPr>
          <w:rFonts w:ascii="Times New Roman" w:hAnsi="Times New Roman"/>
          <w:sz w:val="22"/>
        </w:rPr>
      </w:pPr>
      <w:r>
        <w:rPr>
          <w:rFonts w:ascii="Times New Roman" w:hAnsi="Times New Roman"/>
          <w:b/>
          <w:sz w:val="22"/>
        </w:rPr>
        <w:t xml:space="preserve">ANSWER:  </w:t>
      </w:r>
      <w:r>
        <w:rPr>
          <w:rFonts w:ascii="Times New Roman" w:hAnsi="Times New Roman"/>
          <w:sz w:val="22"/>
        </w:rPr>
        <w:t>Using Stata, the estimate is 0.7087 and using R, the estimate is 0.7389.  This value corresponds to Corr(Y</w:t>
      </w:r>
      <w:r>
        <w:rPr>
          <w:rFonts w:ascii="Times New Roman" w:hAnsi="Times New Roman"/>
          <w:sz w:val="22"/>
          <w:vertAlign w:val="subscript"/>
        </w:rPr>
        <w:t>i0</w:t>
      </w:r>
      <w:r>
        <w:rPr>
          <w:rFonts w:ascii="Times New Roman" w:hAnsi="Times New Roman"/>
          <w:sz w:val="22"/>
        </w:rPr>
        <w:t>, Y</w:t>
      </w:r>
      <w:r>
        <w:rPr>
          <w:rFonts w:ascii="Times New Roman" w:hAnsi="Times New Roman"/>
          <w:sz w:val="22"/>
          <w:vertAlign w:val="subscript"/>
        </w:rPr>
        <w:t>i4</w:t>
      </w:r>
      <w:r>
        <w:rPr>
          <w:rFonts w:ascii="Times New Roman" w:hAnsi="Times New Roman"/>
          <w:sz w:val="22"/>
        </w:rPr>
        <w:t>)</w:t>
      </w:r>
    </w:p>
    <w:p w14:paraId="2F1CE9A5" w14:textId="77777777" w:rsidR="001476FA" w:rsidRDefault="001476FA" w:rsidP="001476FA">
      <w:pPr>
        <w:pStyle w:val="ListParagraph"/>
        <w:ind w:left="360"/>
        <w:rPr>
          <w:rFonts w:ascii="Times New Roman" w:hAnsi="Times New Roman"/>
          <w:sz w:val="22"/>
        </w:rPr>
      </w:pPr>
    </w:p>
    <w:p w14:paraId="033C1D5C" w14:textId="77777777" w:rsidR="001476FA" w:rsidRDefault="001476FA" w:rsidP="001476FA">
      <w:pPr>
        <w:pStyle w:val="ListParagraph"/>
        <w:ind w:left="360"/>
        <w:rPr>
          <w:rFonts w:ascii="Times New Roman" w:hAnsi="Times New Roman"/>
          <w:sz w:val="22"/>
        </w:rPr>
      </w:pPr>
    </w:p>
    <w:p w14:paraId="343F11AA" w14:textId="77777777" w:rsidR="001476FA" w:rsidRDefault="001476FA" w:rsidP="001476FA">
      <w:pPr>
        <w:pStyle w:val="ListParagraph"/>
        <w:ind w:left="360"/>
        <w:rPr>
          <w:rFonts w:ascii="Times New Roman" w:hAnsi="Times New Roman"/>
          <w:sz w:val="22"/>
        </w:rPr>
      </w:pPr>
    </w:p>
    <w:p w14:paraId="729565EC" w14:textId="77777777" w:rsidR="001476FA" w:rsidRPr="001476FA" w:rsidRDefault="001476FA" w:rsidP="001476FA">
      <w:pPr>
        <w:pStyle w:val="ListParagraph"/>
        <w:ind w:left="360"/>
        <w:rPr>
          <w:rFonts w:ascii="Times New Roman" w:hAnsi="Times New Roman"/>
          <w:sz w:val="22"/>
        </w:rPr>
      </w:pPr>
    </w:p>
    <w:sectPr w:rsidR="001476FA" w:rsidRPr="001476FA">
      <w:headerReference w:type="even" r:id="rId9"/>
      <w:headerReference w:type="default" r:id="rId10"/>
      <w:footerReference w:type="default" r:id="rId11"/>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4718E" w14:textId="77777777" w:rsidR="008B3D11" w:rsidRDefault="008B3D11">
      <w:r>
        <w:separator/>
      </w:r>
    </w:p>
  </w:endnote>
  <w:endnote w:type="continuationSeparator" w:id="0">
    <w:p w14:paraId="2DA628F7" w14:textId="77777777" w:rsidR="008B3D11" w:rsidRDefault="008B3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DB52D" w14:textId="77777777" w:rsidR="00B96D62" w:rsidRDefault="00B96D62">
    <w:pPr>
      <w:pStyle w:val="Footer"/>
    </w:pPr>
    <w:r>
      <w:rPr>
        <w:noProof/>
      </w:rPr>
      <mc:AlternateContent>
        <mc:Choice Requires="wps">
          <w:drawing>
            <wp:anchor distT="0" distB="0" distL="114300" distR="114300" simplePos="0" relativeHeight="251657216" behindDoc="0" locked="0" layoutInCell="0" allowOverlap="1" wp14:anchorId="1BA697C8" wp14:editId="61198196">
              <wp:simplePos x="0" y="0"/>
              <wp:positionH relativeFrom="column">
                <wp:posOffset>91440</wp:posOffset>
              </wp:positionH>
              <wp:positionV relativeFrom="paragraph">
                <wp:posOffset>91440</wp:posOffset>
              </wp:positionV>
              <wp:extent cx="576072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0F14D9"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7.2pt" to="460.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KXq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" o:allowincell="f"/>
          </w:pict>
        </mc:Fallback>
      </mc:AlternateContent>
    </w:r>
  </w:p>
  <w:p w14:paraId="2EDC58F7" w14:textId="00F391F1" w:rsidR="00B96D62" w:rsidRDefault="00B706A9">
    <w:pPr>
      <w:pStyle w:val="Footer"/>
      <w:rPr>
        <w:rFonts w:ascii="Univers" w:hAnsi="Univers"/>
        <w:b/>
        <w:sz w:val="16"/>
      </w:rPr>
    </w:pPr>
    <w:r>
      <w:rPr>
        <w:rFonts w:ascii="Univers" w:hAnsi="Univers"/>
        <w:b/>
        <w:sz w:val="16"/>
      </w:rPr>
      <w:t xml:space="preserve">    © 2018</w:t>
    </w:r>
    <w:r w:rsidR="00B96D62">
      <w:rPr>
        <w:rFonts w:ascii="Univers" w:hAnsi="Univers"/>
        <w:b/>
        <w:sz w:val="16"/>
      </w:rPr>
      <w:t xml:space="preserve"> Johns Hopkins University Department of Biostatistics</w:t>
    </w:r>
    <w:r w:rsidR="00B96D62">
      <w:rPr>
        <w:rFonts w:ascii="Univers" w:hAnsi="Univers"/>
        <w:b/>
        <w:sz w:val="16"/>
      </w:rPr>
      <w:tab/>
    </w:r>
    <w:r>
      <w:rPr>
        <w:rFonts w:ascii="Univers" w:hAnsi="Univers"/>
        <w:b/>
        <w:sz w:val="16"/>
      </w:rPr>
      <w:t>1/30/2018</w:t>
    </w:r>
  </w:p>
  <w:p w14:paraId="564DB87F" w14:textId="77777777" w:rsidR="00B96D62" w:rsidRDefault="00B96D62">
    <w:pPr>
      <w:pStyle w:val="Footer"/>
      <w:rPr>
        <w:rFonts w:ascii="Univers" w:hAnsi="Univers"/>
        <w:b/>
        <w:sz w:val="16"/>
      </w:rPr>
    </w:pPr>
  </w:p>
  <w:p w14:paraId="7EABC5E3" w14:textId="77777777" w:rsidR="00B96D62" w:rsidRDefault="00B96D62">
    <w:pPr>
      <w:pStyle w:val="Footer"/>
      <w:jc w:val="center"/>
      <w:rPr>
        <w:rFonts w:ascii="Univers" w:hAnsi="Univers"/>
        <w:b/>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84C48" w14:textId="77777777" w:rsidR="008B3D11" w:rsidRDefault="008B3D11">
      <w:r>
        <w:separator/>
      </w:r>
    </w:p>
  </w:footnote>
  <w:footnote w:type="continuationSeparator" w:id="0">
    <w:p w14:paraId="6203E657" w14:textId="77777777" w:rsidR="008B3D11" w:rsidRDefault="008B3D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10A3C" w14:textId="77777777" w:rsidR="00B96D62" w:rsidRDefault="00B96D6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42324B08" w14:textId="77777777" w:rsidR="00B96D62" w:rsidRDefault="00B96D6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B1CDD" w14:textId="40CECB1A" w:rsidR="00B96D62" w:rsidRDefault="00B96D62">
    <w:pPr>
      <w:pStyle w:val="Header"/>
      <w:ind w:right="360"/>
      <w:rPr>
        <w:rFonts w:ascii="Univers" w:hAnsi="Univers"/>
        <w:b/>
        <w:sz w:val="20"/>
      </w:rPr>
    </w:pPr>
    <w:r>
      <w:rPr>
        <w:rFonts w:ascii="Univers" w:hAnsi="Univers"/>
        <w:b/>
        <w:sz w:val="16"/>
      </w:rPr>
      <w:t>Biostatistics 140.655</w:t>
    </w:r>
    <w:r>
      <w:rPr>
        <w:rFonts w:ascii="Univers" w:hAnsi="Univers"/>
        <w:b/>
        <w:sz w:val="16"/>
      </w:rPr>
      <w:tab/>
    </w:r>
    <w:r>
      <w:rPr>
        <w:rStyle w:val="PageNumber"/>
        <w:rFonts w:ascii="Arial" w:hAnsi="Arial" w:cs="Arial"/>
        <w:b/>
        <w:bCs/>
        <w:sz w:val="16"/>
      </w:rPr>
      <w:fldChar w:fldCharType="begin"/>
    </w:r>
    <w:r>
      <w:rPr>
        <w:rStyle w:val="PageNumber"/>
        <w:rFonts w:ascii="Arial" w:hAnsi="Arial" w:cs="Arial"/>
        <w:b/>
        <w:bCs/>
        <w:sz w:val="16"/>
      </w:rPr>
      <w:instrText xml:space="preserve"> PAGE </w:instrText>
    </w:r>
    <w:r>
      <w:rPr>
        <w:rStyle w:val="PageNumber"/>
        <w:rFonts w:ascii="Arial" w:hAnsi="Arial" w:cs="Arial"/>
        <w:b/>
        <w:bCs/>
        <w:sz w:val="16"/>
      </w:rPr>
      <w:fldChar w:fldCharType="separate"/>
    </w:r>
    <w:r w:rsidR="00B706A9">
      <w:rPr>
        <w:rStyle w:val="PageNumber"/>
        <w:rFonts w:ascii="Arial" w:hAnsi="Arial" w:cs="Arial"/>
        <w:b/>
        <w:bCs/>
        <w:noProof/>
        <w:sz w:val="16"/>
      </w:rPr>
      <w:t>2</w:t>
    </w:r>
    <w:r>
      <w:rPr>
        <w:rStyle w:val="PageNumber"/>
        <w:rFonts w:ascii="Arial" w:hAnsi="Arial" w:cs="Arial"/>
        <w:b/>
        <w:bCs/>
        <w:sz w:val="16"/>
      </w:rPr>
      <w:fldChar w:fldCharType="end"/>
    </w:r>
    <w:r>
      <w:rPr>
        <w:rFonts w:ascii="Univers" w:hAnsi="Univers"/>
        <w:b/>
        <w:sz w:val="16"/>
      </w:rPr>
      <w:tab/>
      <w:t>Lab 1</w:t>
    </w:r>
  </w:p>
  <w:p w14:paraId="721F15A9" w14:textId="77777777" w:rsidR="00B96D62" w:rsidRDefault="00B96D62">
    <w:pPr>
      <w:pStyle w:val="Header"/>
      <w:ind w:right="360"/>
      <w:rPr>
        <w:sz w:val="20"/>
      </w:rPr>
    </w:pPr>
    <w:r>
      <w:rPr>
        <w:noProof/>
        <w:sz w:val="20"/>
      </w:rPr>
      <mc:AlternateContent>
        <mc:Choice Requires="wps">
          <w:drawing>
            <wp:anchor distT="0" distB="0" distL="114300" distR="114300" simplePos="0" relativeHeight="251658240" behindDoc="0" locked="0" layoutInCell="0" allowOverlap="1" wp14:anchorId="0649DD99" wp14:editId="5AC6E75C">
              <wp:simplePos x="0" y="0"/>
              <wp:positionH relativeFrom="column">
                <wp:posOffset>0</wp:posOffset>
              </wp:positionH>
              <wp:positionV relativeFrom="paragraph">
                <wp:posOffset>60960</wp:posOffset>
              </wp:positionV>
              <wp:extent cx="585216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0594CE"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460.8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v7Eg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" o:allowincell="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91A15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E75F9"/>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22278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B04ADC"/>
    <w:multiLevelType w:val="hybridMultilevel"/>
    <w:tmpl w:val="FD5C6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77BB0"/>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10F5364D"/>
    <w:multiLevelType w:val="hybridMultilevel"/>
    <w:tmpl w:val="1616C47C"/>
    <w:lvl w:ilvl="0" w:tplc="724E9F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89577A"/>
    <w:multiLevelType w:val="hybridMultilevel"/>
    <w:tmpl w:val="FA262EF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72243F"/>
    <w:multiLevelType w:val="singleLevel"/>
    <w:tmpl w:val="9C028E68"/>
    <w:lvl w:ilvl="0">
      <w:start w:val="11"/>
      <w:numFmt w:val="decimal"/>
      <w:lvlText w:val=""/>
      <w:lvlJc w:val="left"/>
      <w:pPr>
        <w:tabs>
          <w:tab w:val="num" w:pos="360"/>
        </w:tabs>
        <w:ind w:left="360" w:hanging="360"/>
      </w:pPr>
      <w:rPr>
        <w:rFonts w:hint="default"/>
      </w:rPr>
    </w:lvl>
  </w:abstractNum>
  <w:abstractNum w:abstractNumId="8" w15:restartNumberingAfterBreak="0">
    <w:nsid w:val="1AF672F6"/>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20115F14"/>
    <w:multiLevelType w:val="hybridMultilevel"/>
    <w:tmpl w:val="892840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673732"/>
    <w:multiLevelType w:val="hybridMultilevel"/>
    <w:tmpl w:val="6F3E0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864220"/>
    <w:multiLevelType w:val="hybridMultilevel"/>
    <w:tmpl w:val="6A0CC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1C76A2"/>
    <w:multiLevelType w:val="hybridMultilevel"/>
    <w:tmpl w:val="D9DA2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CA1A7D"/>
    <w:multiLevelType w:val="hybridMultilevel"/>
    <w:tmpl w:val="A4D0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511407"/>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3774467"/>
    <w:multiLevelType w:val="hybridMultilevel"/>
    <w:tmpl w:val="BB5670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8D7658"/>
    <w:multiLevelType w:val="hybridMultilevel"/>
    <w:tmpl w:val="38C41160"/>
    <w:lvl w:ilvl="0" w:tplc="0409000B">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4828A0"/>
    <w:multiLevelType w:val="hybridMultilevel"/>
    <w:tmpl w:val="AA48F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D0246D"/>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3C40F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6300C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AAC0A9E"/>
    <w:multiLevelType w:val="singleLevel"/>
    <w:tmpl w:val="93DC0154"/>
    <w:lvl w:ilvl="0">
      <w:start w:val="2"/>
      <w:numFmt w:val="decimal"/>
      <w:lvlText w:val="%1"/>
      <w:lvlJc w:val="left"/>
      <w:pPr>
        <w:tabs>
          <w:tab w:val="num" w:pos="6840"/>
        </w:tabs>
        <w:ind w:left="6840" w:hanging="360"/>
      </w:pPr>
      <w:rPr>
        <w:rFonts w:hint="default"/>
      </w:rPr>
    </w:lvl>
  </w:abstractNum>
  <w:abstractNum w:abstractNumId="22" w15:restartNumberingAfterBreak="0">
    <w:nsid w:val="705828E9"/>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72BB35A2"/>
    <w:multiLevelType w:val="hybridMultilevel"/>
    <w:tmpl w:val="94BC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5F1486"/>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4"/>
  </w:num>
  <w:num w:numId="3">
    <w:abstractNumId w:val="1"/>
  </w:num>
  <w:num w:numId="4">
    <w:abstractNumId w:val="20"/>
  </w:num>
  <w:num w:numId="5">
    <w:abstractNumId w:val="18"/>
  </w:num>
  <w:num w:numId="6">
    <w:abstractNumId w:val="14"/>
  </w:num>
  <w:num w:numId="7">
    <w:abstractNumId w:val="24"/>
  </w:num>
  <w:num w:numId="8">
    <w:abstractNumId w:val="8"/>
  </w:num>
  <w:num w:numId="9">
    <w:abstractNumId w:val="19"/>
  </w:num>
  <w:num w:numId="10">
    <w:abstractNumId w:val="22"/>
  </w:num>
  <w:num w:numId="11">
    <w:abstractNumId w:val="21"/>
  </w:num>
  <w:num w:numId="12">
    <w:abstractNumId w:val="7"/>
  </w:num>
  <w:num w:numId="13">
    <w:abstractNumId w:val="15"/>
  </w:num>
  <w:num w:numId="14">
    <w:abstractNumId w:val="3"/>
  </w:num>
  <w:num w:numId="15">
    <w:abstractNumId w:val="10"/>
  </w:num>
  <w:num w:numId="16">
    <w:abstractNumId w:val="6"/>
  </w:num>
  <w:num w:numId="17">
    <w:abstractNumId w:val="5"/>
  </w:num>
  <w:num w:numId="18">
    <w:abstractNumId w:val="17"/>
  </w:num>
  <w:num w:numId="19">
    <w:abstractNumId w:val="11"/>
  </w:num>
  <w:num w:numId="20">
    <w:abstractNumId w:val="0"/>
  </w:num>
  <w:num w:numId="21">
    <w:abstractNumId w:val="9"/>
  </w:num>
  <w:num w:numId="22">
    <w:abstractNumId w:val="12"/>
  </w:num>
  <w:num w:numId="23">
    <w:abstractNumId w:val="23"/>
  </w:num>
  <w:num w:numId="24">
    <w:abstractNumId w:val="13"/>
  </w:num>
  <w:num w:numId="25">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urwitz, Lauren">
    <w15:presenceInfo w15:providerId="AD" w15:userId="S-1-5-21-2122500139-1198148142-3152560411-683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102"/>
    <w:rsid w:val="00005392"/>
    <w:rsid w:val="00014996"/>
    <w:rsid w:val="00045CD9"/>
    <w:rsid w:val="00056C96"/>
    <w:rsid w:val="00071600"/>
    <w:rsid w:val="00077AD6"/>
    <w:rsid w:val="0008328F"/>
    <w:rsid w:val="00086E3D"/>
    <w:rsid w:val="0009485E"/>
    <w:rsid w:val="000F2055"/>
    <w:rsid w:val="000F306E"/>
    <w:rsid w:val="000F48A9"/>
    <w:rsid w:val="00102762"/>
    <w:rsid w:val="0010402E"/>
    <w:rsid w:val="0013697A"/>
    <w:rsid w:val="001476FA"/>
    <w:rsid w:val="00150B9C"/>
    <w:rsid w:val="001839C5"/>
    <w:rsid w:val="00195411"/>
    <w:rsid w:val="001A3754"/>
    <w:rsid w:val="001A4B28"/>
    <w:rsid w:val="001E3AF1"/>
    <w:rsid w:val="001E4761"/>
    <w:rsid w:val="001F7963"/>
    <w:rsid w:val="00206CD8"/>
    <w:rsid w:val="00216BE1"/>
    <w:rsid w:val="00222DC5"/>
    <w:rsid w:val="00236535"/>
    <w:rsid w:val="00242529"/>
    <w:rsid w:val="0026162A"/>
    <w:rsid w:val="00290820"/>
    <w:rsid w:val="002A7FE1"/>
    <w:rsid w:val="002C5D11"/>
    <w:rsid w:val="0030735C"/>
    <w:rsid w:val="00307B70"/>
    <w:rsid w:val="00335BE7"/>
    <w:rsid w:val="00341951"/>
    <w:rsid w:val="00363999"/>
    <w:rsid w:val="00366CEE"/>
    <w:rsid w:val="00380341"/>
    <w:rsid w:val="00380A99"/>
    <w:rsid w:val="0039063B"/>
    <w:rsid w:val="003A0683"/>
    <w:rsid w:val="003B1F8A"/>
    <w:rsid w:val="003B4B5D"/>
    <w:rsid w:val="003C7B74"/>
    <w:rsid w:val="003E0673"/>
    <w:rsid w:val="003F7EEA"/>
    <w:rsid w:val="00423D51"/>
    <w:rsid w:val="004451CE"/>
    <w:rsid w:val="00474B0B"/>
    <w:rsid w:val="004C082E"/>
    <w:rsid w:val="004D45EE"/>
    <w:rsid w:val="004F5E98"/>
    <w:rsid w:val="004F703A"/>
    <w:rsid w:val="005535D6"/>
    <w:rsid w:val="0055619C"/>
    <w:rsid w:val="00574187"/>
    <w:rsid w:val="00585A7D"/>
    <w:rsid w:val="00586984"/>
    <w:rsid w:val="005B5BF1"/>
    <w:rsid w:val="005E25AD"/>
    <w:rsid w:val="005F3DFF"/>
    <w:rsid w:val="00606A1B"/>
    <w:rsid w:val="0061180B"/>
    <w:rsid w:val="00612DED"/>
    <w:rsid w:val="00631254"/>
    <w:rsid w:val="00632E76"/>
    <w:rsid w:val="00666178"/>
    <w:rsid w:val="006A6922"/>
    <w:rsid w:val="006C4652"/>
    <w:rsid w:val="006F715A"/>
    <w:rsid w:val="00703392"/>
    <w:rsid w:val="00712B76"/>
    <w:rsid w:val="00757077"/>
    <w:rsid w:val="00761439"/>
    <w:rsid w:val="007857B4"/>
    <w:rsid w:val="00790409"/>
    <w:rsid w:val="007B5071"/>
    <w:rsid w:val="007C1202"/>
    <w:rsid w:val="007C44F0"/>
    <w:rsid w:val="007D3E7E"/>
    <w:rsid w:val="007E5655"/>
    <w:rsid w:val="00805C1D"/>
    <w:rsid w:val="00823B56"/>
    <w:rsid w:val="00831460"/>
    <w:rsid w:val="00837E85"/>
    <w:rsid w:val="00846852"/>
    <w:rsid w:val="00861371"/>
    <w:rsid w:val="008858EF"/>
    <w:rsid w:val="00891B83"/>
    <w:rsid w:val="0089760B"/>
    <w:rsid w:val="008B3D11"/>
    <w:rsid w:val="008C1301"/>
    <w:rsid w:val="008C64E8"/>
    <w:rsid w:val="008C6CD6"/>
    <w:rsid w:val="008E1D02"/>
    <w:rsid w:val="008E3A0D"/>
    <w:rsid w:val="008F4719"/>
    <w:rsid w:val="00902891"/>
    <w:rsid w:val="009041B1"/>
    <w:rsid w:val="00905CFD"/>
    <w:rsid w:val="00906E03"/>
    <w:rsid w:val="009157B1"/>
    <w:rsid w:val="009208AA"/>
    <w:rsid w:val="00921487"/>
    <w:rsid w:val="00924D9F"/>
    <w:rsid w:val="00957B2B"/>
    <w:rsid w:val="00972AAC"/>
    <w:rsid w:val="00975A52"/>
    <w:rsid w:val="009A0725"/>
    <w:rsid w:val="009A63E0"/>
    <w:rsid w:val="009B0DDB"/>
    <w:rsid w:val="009D1E46"/>
    <w:rsid w:val="009D5A59"/>
    <w:rsid w:val="009E4D6E"/>
    <w:rsid w:val="009E5452"/>
    <w:rsid w:val="00A06AF9"/>
    <w:rsid w:val="00A32801"/>
    <w:rsid w:val="00A34C2F"/>
    <w:rsid w:val="00A52FE5"/>
    <w:rsid w:val="00A62B2A"/>
    <w:rsid w:val="00A6393C"/>
    <w:rsid w:val="00A835DC"/>
    <w:rsid w:val="00AC22E7"/>
    <w:rsid w:val="00AC54A2"/>
    <w:rsid w:val="00B104D6"/>
    <w:rsid w:val="00B145F8"/>
    <w:rsid w:val="00B42102"/>
    <w:rsid w:val="00B54A62"/>
    <w:rsid w:val="00B611A0"/>
    <w:rsid w:val="00B65A6B"/>
    <w:rsid w:val="00B706A9"/>
    <w:rsid w:val="00B71BFD"/>
    <w:rsid w:val="00B77968"/>
    <w:rsid w:val="00B858ED"/>
    <w:rsid w:val="00B96D62"/>
    <w:rsid w:val="00BB1DBD"/>
    <w:rsid w:val="00BB4CBD"/>
    <w:rsid w:val="00BC4198"/>
    <w:rsid w:val="00BC4707"/>
    <w:rsid w:val="00BD3907"/>
    <w:rsid w:val="00BE7282"/>
    <w:rsid w:val="00BE77CA"/>
    <w:rsid w:val="00C2303E"/>
    <w:rsid w:val="00C27C5E"/>
    <w:rsid w:val="00C33CAF"/>
    <w:rsid w:val="00C606CF"/>
    <w:rsid w:val="00C63FF8"/>
    <w:rsid w:val="00C6670B"/>
    <w:rsid w:val="00C71125"/>
    <w:rsid w:val="00CA2B86"/>
    <w:rsid w:val="00CA6861"/>
    <w:rsid w:val="00CB4C0E"/>
    <w:rsid w:val="00CB6A2A"/>
    <w:rsid w:val="00CB7B64"/>
    <w:rsid w:val="00CC1B00"/>
    <w:rsid w:val="00CE4A02"/>
    <w:rsid w:val="00CF7F27"/>
    <w:rsid w:val="00D269B6"/>
    <w:rsid w:val="00D37379"/>
    <w:rsid w:val="00D4222D"/>
    <w:rsid w:val="00D436C6"/>
    <w:rsid w:val="00D50C24"/>
    <w:rsid w:val="00D815DB"/>
    <w:rsid w:val="00D97C95"/>
    <w:rsid w:val="00DB5F85"/>
    <w:rsid w:val="00DD0EFE"/>
    <w:rsid w:val="00DE5366"/>
    <w:rsid w:val="00DF739E"/>
    <w:rsid w:val="00E05004"/>
    <w:rsid w:val="00E31711"/>
    <w:rsid w:val="00E36DEA"/>
    <w:rsid w:val="00E52325"/>
    <w:rsid w:val="00E77506"/>
    <w:rsid w:val="00E85F17"/>
    <w:rsid w:val="00E96B81"/>
    <w:rsid w:val="00EA6108"/>
    <w:rsid w:val="00EB6E98"/>
    <w:rsid w:val="00ED3AE7"/>
    <w:rsid w:val="00F138D6"/>
    <w:rsid w:val="00F17941"/>
    <w:rsid w:val="00F23549"/>
    <w:rsid w:val="00F25923"/>
    <w:rsid w:val="00F34518"/>
    <w:rsid w:val="00F3515F"/>
    <w:rsid w:val="00F45DE3"/>
    <w:rsid w:val="00F671CE"/>
    <w:rsid w:val="00F727C2"/>
    <w:rsid w:val="00F90A83"/>
    <w:rsid w:val="00FA3FAA"/>
    <w:rsid w:val="00FC41B9"/>
    <w:rsid w:val="00FE04E0"/>
    <w:rsid w:val="00FE6443"/>
    <w:rsid w:val="00FF74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C74F23"/>
  <w14:defaultImageDpi w14:val="300"/>
  <w15:docId w15:val="{872FF119-C1BE-4638-B3DF-012F6345E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CG Times" w:hAnsi="CG Times"/>
      <w:sz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ind w:left="720"/>
      <w:outlineLvl w:val="1"/>
    </w:pPr>
    <w:rPr>
      <w:b/>
    </w:rPr>
  </w:style>
  <w:style w:type="paragraph" w:styleId="Heading3">
    <w:name w:val="heading 3"/>
    <w:basedOn w:val="Normal"/>
    <w:next w:val="Normal"/>
    <w:qFormat/>
    <w:pPr>
      <w:keepNext/>
      <w:jc w:val="cente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go">
    <w:name w:val="Argo"/>
    <w:basedOn w:val="Normal"/>
  </w:style>
  <w:style w:type="paragraph" w:styleId="EnvelopeAddress">
    <w:name w:val="envelope address"/>
    <w:basedOn w:val="Normal"/>
    <w:pPr>
      <w:framePr w:w="7920" w:h="1980" w:hRule="exact" w:hSpace="180" w:wrap="auto" w:hAnchor="page" w:xAlign="center" w:yAlign="bottom"/>
      <w:ind w:left="2880"/>
    </w:pPr>
  </w:style>
  <w:style w:type="paragraph" w:styleId="Title">
    <w:name w:val="Title"/>
    <w:basedOn w:val="Normal"/>
    <w:qFormat/>
    <w:pPr>
      <w:jc w:val="center"/>
    </w:pPr>
    <w:rPr>
      <w:b/>
    </w:rPr>
  </w:style>
  <w:style w:type="paragraph" w:styleId="Subtitle">
    <w:name w:val="Subtitle"/>
    <w:basedOn w:val="Normal"/>
    <w:qFormat/>
    <w:pPr>
      <w:jc w:val="center"/>
    </w:pPr>
    <w:rPr>
      <w:b/>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sid w:val="00712B76"/>
    <w:rPr>
      <w:rFonts w:ascii="Tahoma" w:hAnsi="Tahoma" w:cs="Tahoma"/>
      <w:sz w:val="16"/>
      <w:szCs w:val="16"/>
    </w:rPr>
  </w:style>
  <w:style w:type="paragraph" w:styleId="ListParagraph">
    <w:name w:val="List Paragraph"/>
    <w:basedOn w:val="Normal"/>
    <w:uiPriority w:val="34"/>
    <w:qFormat/>
    <w:rsid w:val="00F45DE3"/>
    <w:pPr>
      <w:ind w:left="720"/>
    </w:pPr>
  </w:style>
  <w:style w:type="character" w:styleId="PlaceholderText">
    <w:name w:val="Placeholder Text"/>
    <w:basedOn w:val="DefaultParagraphFont"/>
    <w:uiPriority w:val="99"/>
    <w:semiHidden/>
    <w:rsid w:val="005B5BF1"/>
    <w:rPr>
      <w:color w:val="808080"/>
    </w:rPr>
  </w:style>
  <w:style w:type="paragraph" w:styleId="HTMLPreformatted">
    <w:name w:val="HTML Preformatted"/>
    <w:basedOn w:val="Normal"/>
    <w:link w:val="HTMLPreformattedChar"/>
    <w:uiPriority w:val="99"/>
    <w:unhideWhenUsed/>
    <w:rsid w:val="00EB6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EB6E98"/>
    <w:rPr>
      <w:rFonts w:ascii="Courier New" w:hAnsi="Courier New" w:cs="Courier New"/>
    </w:rPr>
  </w:style>
  <w:style w:type="table" w:styleId="TableGrid">
    <w:name w:val="Table Grid"/>
    <w:basedOn w:val="TableNormal"/>
    <w:rsid w:val="00A639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4F703A"/>
    <w:rPr>
      <w:sz w:val="16"/>
      <w:szCs w:val="16"/>
    </w:rPr>
  </w:style>
  <w:style w:type="paragraph" w:styleId="CommentText">
    <w:name w:val="annotation text"/>
    <w:basedOn w:val="Normal"/>
    <w:link w:val="CommentTextChar"/>
    <w:semiHidden/>
    <w:unhideWhenUsed/>
    <w:rsid w:val="004F703A"/>
    <w:rPr>
      <w:sz w:val="20"/>
    </w:rPr>
  </w:style>
  <w:style w:type="character" w:customStyle="1" w:styleId="CommentTextChar">
    <w:name w:val="Comment Text Char"/>
    <w:basedOn w:val="DefaultParagraphFont"/>
    <w:link w:val="CommentText"/>
    <w:semiHidden/>
    <w:rsid w:val="004F703A"/>
    <w:rPr>
      <w:rFonts w:ascii="CG Times" w:hAnsi="CG Times"/>
    </w:rPr>
  </w:style>
  <w:style w:type="paragraph" w:styleId="CommentSubject">
    <w:name w:val="annotation subject"/>
    <w:basedOn w:val="CommentText"/>
    <w:next w:val="CommentText"/>
    <w:link w:val="CommentSubjectChar"/>
    <w:semiHidden/>
    <w:unhideWhenUsed/>
    <w:rsid w:val="004F703A"/>
    <w:rPr>
      <w:b/>
      <w:bCs/>
    </w:rPr>
  </w:style>
  <w:style w:type="character" w:customStyle="1" w:styleId="CommentSubjectChar">
    <w:name w:val="Comment Subject Char"/>
    <w:basedOn w:val="CommentTextChar"/>
    <w:link w:val="CommentSubject"/>
    <w:semiHidden/>
    <w:rsid w:val="004F703A"/>
    <w:rPr>
      <w:rFonts w:ascii="CG Times" w:hAnsi="CG Times"/>
      <w:b/>
      <w:bCs/>
    </w:rPr>
  </w:style>
  <w:style w:type="character" w:styleId="FollowedHyperlink">
    <w:name w:val="FollowedHyperlink"/>
    <w:basedOn w:val="DefaultParagraphFont"/>
    <w:semiHidden/>
    <w:unhideWhenUsed/>
    <w:rsid w:val="00A835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3686">
      <w:bodyDiv w:val="1"/>
      <w:marLeft w:val="0"/>
      <w:marRight w:val="0"/>
      <w:marTop w:val="0"/>
      <w:marBottom w:val="0"/>
      <w:divBdr>
        <w:top w:val="none" w:sz="0" w:space="0" w:color="auto"/>
        <w:left w:val="none" w:sz="0" w:space="0" w:color="auto"/>
        <w:bottom w:val="none" w:sz="0" w:space="0" w:color="auto"/>
        <w:right w:val="none" w:sz="0" w:space="0" w:color="auto"/>
      </w:divBdr>
    </w:div>
    <w:div w:id="698047206">
      <w:bodyDiv w:val="1"/>
      <w:marLeft w:val="0"/>
      <w:marRight w:val="0"/>
      <w:marTop w:val="0"/>
      <w:marBottom w:val="0"/>
      <w:divBdr>
        <w:top w:val="none" w:sz="0" w:space="0" w:color="auto"/>
        <w:left w:val="none" w:sz="0" w:space="0" w:color="auto"/>
        <w:bottom w:val="none" w:sz="0" w:space="0" w:color="auto"/>
        <w:right w:val="none" w:sz="0" w:space="0" w:color="auto"/>
      </w:divBdr>
    </w:div>
    <w:div w:id="781149150">
      <w:bodyDiv w:val="1"/>
      <w:marLeft w:val="0"/>
      <w:marRight w:val="0"/>
      <w:marTop w:val="0"/>
      <w:marBottom w:val="0"/>
      <w:divBdr>
        <w:top w:val="none" w:sz="0" w:space="0" w:color="auto"/>
        <w:left w:val="none" w:sz="0" w:space="0" w:color="auto"/>
        <w:bottom w:val="none" w:sz="0" w:space="0" w:color="auto"/>
        <w:right w:val="none" w:sz="0" w:space="0" w:color="auto"/>
      </w:divBdr>
    </w:div>
    <w:div w:id="89905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18E6951-A742-4716-8AE8-5D09101E7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2191</Words>
  <Characters>12490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Biostatistics 140</vt:lpstr>
    </vt:vector>
  </TitlesOfParts>
  <Company>JHU</Company>
  <LinksUpToDate>false</LinksUpToDate>
  <CharactersWithSpaces>14652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Biostatistics 140</dc:title>
  <dc:creator>Mary Joy Argo</dc:creator>
  <cp:lastModifiedBy>Elizabeth Colantuoni</cp:lastModifiedBy>
  <cp:revision>3</cp:revision>
  <cp:lastPrinted>2014-06-09T21:21:00Z</cp:lastPrinted>
  <dcterms:created xsi:type="dcterms:W3CDTF">2017-01-25T18:22:00Z</dcterms:created>
  <dcterms:modified xsi:type="dcterms:W3CDTF">2018-01-30T11:59:00Z</dcterms:modified>
</cp:coreProperties>
</file>